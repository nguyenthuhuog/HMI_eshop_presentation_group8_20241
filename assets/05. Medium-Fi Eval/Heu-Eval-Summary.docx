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18D5" w14:textId="79769C08" w:rsidR="00E75EEC" w:rsidRDefault="005C7EFD" w:rsidP="002D3D9B">
      <w:pPr>
        <w:pStyle w:val="Title"/>
        <w:rPr>
          <w:lang w:val="en-US"/>
        </w:rPr>
      </w:pPr>
      <w:r>
        <w:rPr>
          <w:lang w:val="en-US"/>
        </w:rPr>
        <w:t xml:space="preserve">Heuristic Evaluation </w:t>
      </w:r>
      <w:r w:rsidR="00914660">
        <w:rPr>
          <w:lang w:val="en-US"/>
        </w:rPr>
        <w:t xml:space="preserve">Synthesis </w:t>
      </w:r>
      <w:r>
        <w:rPr>
          <w:lang w:val="en-US"/>
        </w:rPr>
        <w:t>(</w:t>
      </w:r>
      <w:r w:rsidR="00914660">
        <w:rPr>
          <w:lang w:val="en-US"/>
        </w:rPr>
        <w:t>Group</w:t>
      </w:r>
      <w:r>
        <w:rPr>
          <w:lang w:val="en-US"/>
        </w:rPr>
        <w:t>)</w:t>
      </w:r>
    </w:p>
    <w:p w14:paraId="12F8E093" w14:textId="6B29B8DD" w:rsidR="00AC35B9" w:rsidRDefault="00AC35B9">
      <w:pPr>
        <w:rPr>
          <w:b/>
          <w:bCs/>
          <w:lang w:val="en-US"/>
        </w:rPr>
      </w:pPr>
      <w:r>
        <w:rPr>
          <w:b/>
          <w:bCs/>
          <w:lang w:val="en-US"/>
        </w:rPr>
        <w:t xml:space="preserve">Goal: </w:t>
      </w:r>
      <w:r w:rsidR="009952D7">
        <w:rPr>
          <w:b/>
          <w:bCs/>
          <w:lang w:val="en-US"/>
        </w:rPr>
        <w:t>Synthesize individual heuristic evaluations of the same prototype so that the corresponding team can fix the most important problems found</w:t>
      </w:r>
      <w:r w:rsidR="005C7EFD">
        <w:rPr>
          <w:b/>
          <w:bCs/>
          <w:lang w:val="en-US"/>
        </w:rPr>
        <w:t>.</w:t>
      </w:r>
    </w:p>
    <w:sdt>
      <w:sdtPr>
        <w:rPr>
          <w:rFonts w:asciiTheme="minorHAnsi" w:eastAsiaTheme="minorEastAsia" w:hAnsiTheme="minorHAnsi" w:cstheme="minorBidi"/>
          <w:color w:val="auto"/>
          <w:kern w:val="2"/>
          <w:sz w:val="22"/>
          <w:szCs w:val="22"/>
          <w:lang w:val="vi-VN" w:bidi="th-TH"/>
          <w14:ligatures w14:val="standardContextual"/>
        </w:rPr>
        <w:id w:val="-91931684"/>
        <w:docPartObj>
          <w:docPartGallery w:val="Table of Contents"/>
          <w:docPartUnique/>
        </w:docPartObj>
      </w:sdtPr>
      <w:sdtEndPr>
        <w:rPr>
          <w:b/>
        </w:rPr>
      </w:sdtEndPr>
      <w:sdtContent>
        <w:p w14:paraId="76C3913E" w14:textId="195AF81B" w:rsidR="002D3D9B" w:rsidRDefault="002D3D9B">
          <w:pPr>
            <w:pStyle w:val="TOCHeading"/>
          </w:pPr>
          <w:r>
            <w:t>Contents</w:t>
          </w:r>
        </w:p>
        <w:p w14:paraId="58321875" w14:textId="7A93430D" w:rsidR="006474BD" w:rsidRDefault="002D3D9B">
          <w:pPr>
            <w:pStyle w:val="TOC2"/>
            <w:tabs>
              <w:tab w:val="right" w:leader="dot" w:pos="9016"/>
            </w:tabs>
            <w:rPr>
              <w:rFonts w:eastAsiaTheme="minorEastAsia"/>
              <w:noProof/>
              <w:sz w:val="24"/>
              <w:szCs w:val="24"/>
              <w:lang w:val="en-US" w:eastAsia="ja-JP" w:bidi="ar-SA"/>
            </w:rPr>
          </w:pPr>
          <w:r>
            <w:fldChar w:fldCharType="begin"/>
          </w:r>
          <w:r>
            <w:instrText xml:space="preserve"> TOC \o "1-3" \h \z \u </w:instrText>
          </w:r>
          <w:r>
            <w:fldChar w:fldCharType="separate"/>
          </w:r>
          <w:hyperlink w:anchor="_Toc185854312" w:history="1">
            <w:r w:rsidR="006474BD" w:rsidRPr="00C47E67">
              <w:rPr>
                <w:rStyle w:val="Hyperlink"/>
                <w:noProof/>
                <w:lang w:val="en-US"/>
              </w:rPr>
              <w:t>Assignment Overview</w:t>
            </w:r>
            <w:r w:rsidR="006474BD">
              <w:rPr>
                <w:noProof/>
                <w:webHidden/>
              </w:rPr>
              <w:tab/>
            </w:r>
            <w:r w:rsidR="006474BD">
              <w:rPr>
                <w:noProof/>
                <w:webHidden/>
              </w:rPr>
              <w:fldChar w:fldCharType="begin"/>
            </w:r>
            <w:r w:rsidR="006474BD">
              <w:rPr>
                <w:noProof/>
                <w:webHidden/>
              </w:rPr>
              <w:instrText xml:space="preserve"> PAGEREF _Toc185854312 \h </w:instrText>
            </w:r>
            <w:r w:rsidR="006474BD">
              <w:rPr>
                <w:noProof/>
                <w:webHidden/>
              </w:rPr>
            </w:r>
            <w:r w:rsidR="006474BD">
              <w:rPr>
                <w:noProof/>
                <w:webHidden/>
              </w:rPr>
              <w:fldChar w:fldCharType="separate"/>
            </w:r>
            <w:r w:rsidR="006474BD">
              <w:rPr>
                <w:noProof/>
                <w:webHidden/>
              </w:rPr>
              <w:t>1</w:t>
            </w:r>
            <w:r w:rsidR="006474BD">
              <w:rPr>
                <w:noProof/>
                <w:webHidden/>
              </w:rPr>
              <w:fldChar w:fldCharType="end"/>
            </w:r>
          </w:hyperlink>
        </w:p>
        <w:p w14:paraId="14E11F11" w14:textId="0704DA6A" w:rsidR="006474BD" w:rsidRDefault="006474BD">
          <w:pPr>
            <w:pStyle w:val="TOC2"/>
            <w:tabs>
              <w:tab w:val="left" w:pos="720"/>
              <w:tab w:val="right" w:leader="dot" w:pos="9016"/>
            </w:tabs>
            <w:rPr>
              <w:rFonts w:eastAsiaTheme="minorEastAsia"/>
              <w:noProof/>
              <w:sz w:val="24"/>
              <w:szCs w:val="24"/>
              <w:lang w:val="en-US" w:eastAsia="ja-JP" w:bidi="ar-SA"/>
            </w:rPr>
          </w:pPr>
          <w:hyperlink w:anchor="_Toc185854313" w:history="1">
            <w:r w:rsidRPr="00C47E67">
              <w:rPr>
                <w:rStyle w:val="Hyperlink"/>
                <w:noProof/>
                <w:lang w:val="en-US"/>
              </w:rPr>
              <w:t>1.</w:t>
            </w:r>
            <w:r>
              <w:rPr>
                <w:rFonts w:eastAsiaTheme="minorEastAsia"/>
                <w:noProof/>
                <w:sz w:val="24"/>
                <w:szCs w:val="24"/>
                <w:lang w:val="en-US" w:eastAsia="ja-JP" w:bidi="ar-SA"/>
              </w:rPr>
              <w:tab/>
            </w:r>
            <w:r w:rsidRPr="00C47E67">
              <w:rPr>
                <w:rStyle w:val="Hyperlink"/>
                <w:noProof/>
                <w:lang w:val="en-US"/>
              </w:rPr>
              <w:t>Problem/ Prototype Description</w:t>
            </w:r>
            <w:r>
              <w:rPr>
                <w:noProof/>
                <w:webHidden/>
              </w:rPr>
              <w:tab/>
            </w:r>
            <w:r>
              <w:rPr>
                <w:noProof/>
                <w:webHidden/>
              </w:rPr>
              <w:fldChar w:fldCharType="begin"/>
            </w:r>
            <w:r>
              <w:rPr>
                <w:noProof/>
                <w:webHidden/>
              </w:rPr>
              <w:instrText xml:space="preserve"> PAGEREF _Toc185854313 \h </w:instrText>
            </w:r>
            <w:r>
              <w:rPr>
                <w:noProof/>
                <w:webHidden/>
              </w:rPr>
            </w:r>
            <w:r>
              <w:rPr>
                <w:noProof/>
                <w:webHidden/>
              </w:rPr>
              <w:fldChar w:fldCharType="separate"/>
            </w:r>
            <w:r>
              <w:rPr>
                <w:noProof/>
                <w:webHidden/>
              </w:rPr>
              <w:t>1</w:t>
            </w:r>
            <w:r>
              <w:rPr>
                <w:noProof/>
                <w:webHidden/>
              </w:rPr>
              <w:fldChar w:fldCharType="end"/>
            </w:r>
          </w:hyperlink>
        </w:p>
        <w:p w14:paraId="1B718B7F" w14:textId="7527BF77" w:rsidR="006474BD" w:rsidRDefault="006474BD">
          <w:pPr>
            <w:pStyle w:val="TOC2"/>
            <w:tabs>
              <w:tab w:val="left" w:pos="720"/>
              <w:tab w:val="right" w:leader="dot" w:pos="9016"/>
            </w:tabs>
            <w:rPr>
              <w:rFonts w:eastAsiaTheme="minorEastAsia"/>
              <w:noProof/>
              <w:sz w:val="24"/>
              <w:szCs w:val="24"/>
              <w:lang w:val="en-US" w:eastAsia="ja-JP" w:bidi="ar-SA"/>
            </w:rPr>
          </w:pPr>
          <w:hyperlink w:anchor="_Toc185854314" w:history="1">
            <w:r w:rsidRPr="00C47E67">
              <w:rPr>
                <w:rStyle w:val="Hyperlink"/>
                <w:noProof/>
                <w:lang w:val="en-US"/>
              </w:rPr>
              <w:t>2.</w:t>
            </w:r>
            <w:r>
              <w:rPr>
                <w:rFonts w:eastAsiaTheme="minorEastAsia"/>
                <w:noProof/>
                <w:sz w:val="24"/>
                <w:szCs w:val="24"/>
                <w:lang w:val="en-US" w:eastAsia="ja-JP" w:bidi="ar-SA"/>
              </w:rPr>
              <w:tab/>
            </w:r>
            <w:r w:rsidRPr="00C47E67">
              <w:rPr>
                <w:rStyle w:val="Hyperlink"/>
                <w:noProof/>
                <w:lang w:val="en-US"/>
              </w:rPr>
              <w:t>List of violations</w:t>
            </w:r>
            <w:r>
              <w:rPr>
                <w:noProof/>
                <w:webHidden/>
              </w:rPr>
              <w:tab/>
            </w:r>
            <w:r>
              <w:rPr>
                <w:noProof/>
                <w:webHidden/>
              </w:rPr>
              <w:fldChar w:fldCharType="begin"/>
            </w:r>
            <w:r>
              <w:rPr>
                <w:noProof/>
                <w:webHidden/>
              </w:rPr>
              <w:instrText xml:space="preserve"> PAGEREF _Toc185854314 \h </w:instrText>
            </w:r>
            <w:r>
              <w:rPr>
                <w:noProof/>
                <w:webHidden/>
              </w:rPr>
            </w:r>
            <w:r>
              <w:rPr>
                <w:noProof/>
                <w:webHidden/>
              </w:rPr>
              <w:fldChar w:fldCharType="separate"/>
            </w:r>
            <w:r>
              <w:rPr>
                <w:noProof/>
                <w:webHidden/>
              </w:rPr>
              <w:t>1</w:t>
            </w:r>
            <w:r>
              <w:rPr>
                <w:noProof/>
                <w:webHidden/>
              </w:rPr>
              <w:fldChar w:fldCharType="end"/>
            </w:r>
          </w:hyperlink>
        </w:p>
        <w:p w14:paraId="6E014314" w14:textId="4C703A86" w:rsidR="006474BD" w:rsidRDefault="006474BD">
          <w:pPr>
            <w:pStyle w:val="TOC2"/>
            <w:tabs>
              <w:tab w:val="left" w:pos="720"/>
              <w:tab w:val="right" w:leader="dot" w:pos="9016"/>
            </w:tabs>
            <w:rPr>
              <w:rFonts w:eastAsiaTheme="minorEastAsia"/>
              <w:noProof/>
              <w:sz w:val="24"/>
              <w:szCs w:val="24"/>
              <w:lang w:val="en-US" w:eastAsia="ja-JP" w:bidi="ar-SA"/>
            </w:rPr>
          </w:pPr>
          <w:hyperlink w:anchor="_Toc185854315" w:history="1">
            <w:r w:rsidRPr="00C47E67">
              <w:rPr>
                <w:rStyle w:val="Hyperlink"/>
                <w:noProof/>
                <w:lang w:val="en-US"/>
              </w:rPr>
              <w:t>3.</w:t>
            </w:r>
            <w:r>
              <w:rPr>
                <w:rFonts w:eastAsiaTheme="minorEastAsia"/>
                <w:noProof/>
                <w:sz w:val="24"/>
                <w:szCs w:val="24"/>
                <w:lang w:val="en-US" w:eastAsia="ja-JP" w:bidi="ar-SA"/>
              </w:rPr>
              <w:tab/>
            </w:r>
            <w:r w:rsidRPr="00C47E67">
              <w:rPr>
                <w:rStyle w:val="Hyperlink"/>
                <w:noProof/>
                <w:lang w:val="en-US"/>
              </w:rPr>
              <w:t>Summarize the violation totals in a table.</w:t>
            </w:r>
            <w:r>
              <w:rPr>
                <w:noProof/>
                <w:webHidden/>
              </w:rPr>
              <w:tab/>
            </w:r>
            <w:r>
              <w:rPr>
                <w:noProof/>
                <w:webHidden/>
              </w:rPr>
              <w:fldChar w:fldCharType="begin"/>
            </w:r>
            <w:r>
              <w:rPr>
                <w:noProof/>
                <w:webHidden/>
              </w:rPr>
              <w:instrText xml:space="preserve"> PAGEREF _Toc185854315 \h </w:instrText>
            </w:r>
            <w:r>
              <w:rPr>
                <w:noProof/>
                <w:webHidden/>
              </w:rPr>
            </w:r>
            <w:r>
              <w:rPr>
                <w:noProof/>
                <w:webHidden/>
              </w:rPr>
              <w:fldChar w:fldCharType="separate"/>
            </w:r>
            <w:r>
              <w:rPr>
                <w:noProof/>
                <w:webHidden/>
              </w:rPr>
              <w:t>5</w:t>
            </w:r>
            <w:r>
              <w:rPr>
                <w:noProof/>
                <w:webHidden/>
              </w:rPr>
              <w:fldChar w:fldCharType="end"/>
            </w:r>
          </w:hyperlink>
        </w:p>
        <w:p w14:paraId="41773C18" w14:textId="2BC40365" w:rsidR="006474BD" w:rsidRDefault="006474BD">
          <w:pPr>
            <w:pStyle w:val="TOC2"/>
            <w:tabs>
              <w:tab w:val="left" w:pos="720"/>
              <w:tab w:val="right" w:leader="dot" w:pos="9016"/>
            </w:tabs>
            <w:rPr>
              <w:rFonts w:eastAsiaTheme="minorEastAsia"/>
              <w:noProof/>
              <w:sz w:val="24"/>
              <w:szCs w:val="24"/>
              <w:lang w:val="en-US" w:eastAsia="ja-JP" w:bidi="ar-SA"/>
            </w:rPr>
          </w:pPr>
          <w:hyperlink w:anchor="_Toc185854316" w:history="1">
            <w:r w:rsidRPr="00C47E67">
              <w:rPr>
                <w:rStyle w:val="Hyperlink"/>
                <w:noProof/>
                <w:lang w:val="en-US"/>
              </w:rPr>
              <w:t>4.</w:t>
            </w:r>
            <w:r>
              <w:rPr>
                <w:rFonts w:eastAsiaTheme="minorEastAsia"/>
                <w:noProof/>
                <w:sz w:val="24"/>
                <w:szCs w:val="24"/>
                <w:lang w:val="en-US" w:eastAsia="ja-JP" w:bidi="ar-SA"/>
              </w:rPr>
              <w:tab/>
            </w:r>
            <w:r w:rsidRPr="00C47E67">
              <w:rPr>
                <w:rStyle w:val="Hyperlink"/>
                <w:noProof/>
                <w:lang w:val="en-US"/>
              </w:rPr>
              <w:t>Analyze how well each evaluator did.</w:t>
            </w:r>
            <w:r>
              <w:rPr>
                <w:noProof/>
                <w:webHidden/>
              </w:rPr>
              <w:tab/>
            </w:r>
            <w:r>
              <w:rPr>
                <w:noProof/>
                <w:webHidden/>
              </w:rPr>
              <w:fldChar w:fldCharType="begin"/>
            </w:r>
            <w:r>
              <w:rPr>
                <w:noProof/>
                <w:webHidden/>
              </w:rPr>
              <w:instrText xml:space="preserve"> PAGEREF _Toc185854316 \h </w:instrText>
            </w:r>
            <w:r>
              <w:rPr>
                <w:noProof/>
                <w:webHidden/>
              </w:rPr>
            </w:r>
            <w:r>
              <w:rPr>
                <w:noProof/>
                <w:webHidden/>
              </w:rPr>
              <w:fldChar w:fldCharType="separate"/>
            </w:r>
            <w:r>
              <w:rPr>
                <w:noProof/>
                <w:webHidden/>
              </w:rPr>
              <w:t>6</w:t>
            </w:r>
            <w:r>
              <w:rPr>
                <w:noProof/>
                <w:webHidden/>
              </w:rPr>
              <w:fldChar w:fldCharType="end"/>
            </w:r>
          </w:hyperlink>
        </w:p>
        <w:p w14:paraId="164938DE" w14:textId="6FC5E8F5" w:rsidR="006474BD" w:rsidRDefault="006474BD">
          <w:pPr>
            <w:pStyle w:val="TOC2"/>
            <w:tabs>
              <w:tab w:val="left" w:pos="720"/>
              <w:tab w:val="right" w:leader="dot" w:pos="9016"/>
            </w:tabs>
            <w:rPr>
              <w:rFonts w:eastAsiaTheme="minorEastAsia"/>
              <w:noProof/>
              <w:sz w:val="24"/>
              <w:szCs w:val="24"/>
              <w:lang w:val="en-US" w:eastAsia="ja-JP" w:bidi="ar-SA"/>
            </w:rPr>
          </w:pPr>
          <w:hyperlink w:anchor="_Toc185854317" w:history="1">
            <w:r w:rsidRPr="00C47E67">
              <w:rPr>
                <w:rStyle w:val="Hyperlink"/>
                <w:noProof/>
                <w:lang w:val="en-US"/>
              </w:rPr>
              <w:t>5.</w:t>
            </w:r>
            <w:r>
              <w:rPr>
                <w:rFonts w:eastAsiaTheme="minorEastAsia"/>
                <w:noProof/>
                <w:sz w:val="24"/>
                <w:szCs w:val="24"/>
                <w:lang w:val="en-US" w:eastAsia="ja-JP" w:bidi="ar-SA"/>
              </w:rPr>
              <w:tab/>
            </w:r>
            <w:r w:rsidRPr="00C47E67">
              <w:rPr>
                <w:rStyle w:val="Hyperlink"/>
                <w:noProof/>
                <w:lang w:val="en-US"/>
              </w:rPr>
              <w:t>Merge summarizing recommendations.</w:t>
            </w:r>
            <w:r>
              <w:rPr>
                <w:noProof/>
                <w:webHidden/>
              </w:rPr>
              <w:tab/>
            </w:r>
            <w:r>
              <w:rPr>
                <w:noProof/>
                <w:webHidden/>
              </w:rPr>
              <w:fldChar w:fldCharType="begin"/>
            </w:r>
            <w:r>
              <w:rPr>
                <w:noProof/>
                <w:webHidden/>
              </w:rPr>
              <w:instrText xml:space="preserve"> PAGEREF _Toc185854317 \h </w:instrText>
            </w:r>
            <w:r>
              <w:rPr>
                <w:noProof/>
                <w:webHidden/>
              </w:rPr>
            </w:r>
            <w:r>
              <w:rPr>
                <w:noProof/>
                <w:webHidden/>
              </w:rPr>
              <w:fldChar w:fldCharType="separate"/>
            </w:r>
            <w:r>
              <w:rPr>
                <w:noProof/>
                <w:webHidden/>
              </w:rPr>
              <w:t>6</w:t>
            </w:r>
            <w:r>
              <w:rPr>
                <w:noProof/>
                <w:webHidden/>
              </w:rPr>
              <w:fldChar w:fldCharType="end"/>
            </w:r>
          </w:hyperlink>
        </w:p>
        <w:p w14:paraId="12174F74" w14:textId="163F9900" w:rsidR="006474BD" w:rsidRDefault="006474BD">
          <w:pPr>
            <w:pStyle w:val="TOC2"/>
            <w:tabs>
              <w:tab w:val="right" w:leader="dot" w:pos="9016"/>
            </w:tabs>
            <w:rPr>
              <w:rFonts w:eastAsiaTheme="minorEastAsia"/>
              <w:noProof/>
              <w:sz w:val="24"/>
              <w:szCs w:val="24"/>
              <w:lang w:val="en-US" w:eastAsia="ja-JP" w:bidi="ar-SA"/>
            </w:rPr>
          </w:pPr>
          <w:hyperlink w:anchor="_Toc185854318" w:history="1">
            <w:r w:rsidRPr="00C47E67">
              <w:rPr>
                <w:rStyle w:val="Hyperlink"/>
                <w:noProof/>
                <w:lang w:val="en-US"/>
              </w:rPr>
              <w:t>Examples</w:t>
            </w:r>
            <w:r>
              <w:rPr>
                <w:noProof/>
                <w:webHidden/>
              </w:rPr>
              <w:tab/>
            </w:r>
            <w:r>
              <w:rPr>
                <w:noProof/>
                <w:webHidden/>
              </w:rPr>
              <w:fldChar w:fldCharType="begin"/>
            </w:r>
            <w:r>
              <w:rPr>
                <w:noProof/>
                <w:webHidden/>
              </w:rPr>
              <w:instrText xml:space="preserve"> PAGEREF _Toc185854318 \h </w:instrText>
            </w:r>
            <w:r>
              <w:rPr>
                <w:noProof/>
                <w:webHidden/>
              </w:rPr>
            </w:r>
            <w:r>
              <w:rPr>
                <w:noProof/>
                <w:webHidden/>
              </w:rPr>
              <w:fldChar w:fldCharType="separate"/>
            </w:r>
            <w:r>
              <w:rPr>
                <w:noProof/>
                <w:webHidden/>
              </w:rPr>
              <w:t>7</w:t>
            </w:r>
            <w:r>
              <w:rPr>
                <w:noProof/>
                <w:webHidden/>
              </w:rPr>
              <w:fldChar w:fldCharType="end"/>
            </w:r>
          </w:hyperlink>
        </w:p>
        <w:p w14:paraId="234FCE76" w14:textId="1275AE34" w:rsidR="006474BD" w:rsidRDefault="006474BD">
          <w:pPr>
            <w:pStyle w:val="TOC2"/>
            <w:tabs>
              <w:tab w:val="right" w:leader="dot" w:pos="9016"/>
            </w:tabs>
            <w:rPr>
              <w:rFonts w:eastAsiaTheme="minorEastAsia"/>
              <w:noProof/>
              <w:sz w:val="24"/>
              <w:szCs w:val="24"/>
              <w:lang w:val="en-US" w:eastAsia="ja-JP" w:bidi="ar-SA"/>
            </w:rPr>
          </w:pPr>
          <w:hyperlink w:anchor="_Toc185854319" w:history="1">
            <w:r w:rsidRPr="00C47E67">
              <w:rPr>
                <w:rStyle w:val="Hyperlink"/>
                <w:noProof/>
                <w:lang w:val="en-US"/>
              </w:rPr>
              <w:t>Deliverables</w:t>
            </w:r>
            <w:r>
              <w:rPr>
                <w:noProof/>
                <w:webHidden/>
              </w:rPr>
              <w:tab/>
            </w:r>
            <w:r>
              <w:rPr>
                <w:noProof/>
                <w:webHidden/>
              </w:rPr>
              <w:fldChar w:fldCharType="begin"/>
            </w:r>
            <w:r>
              <w:rPr>
                <w:noProof/>
                <w:webHidden/>
              </w:rPr>
              <w:instrText xml:space="preserve"> PAGEREF _Toc185854319 \h </w:instrText>
            </w:r>
            <w:r>
              <w:rPr>
                <w:noProof/>
                <w:webHidden/>
              </w:rPr>
            </w:r>
            <w:r>
              <w:rPr>
                <w:noProof/>
                <w:webHidden/>
              </w:rPr>
              <w:fldChar w:fldCharType="separate"/>
            </w:r>
            <w:r>
              <w:rPr>
                <w:noProof/>
                <w:webHidden/>
              </w:rPr>
              <w:t>7</w:t>
            </w:r>
            <w:r>
              <w:rPr>
                <w:noProof/>
                <w:webHidden/>
              </w:rPr>
              <w:fldChar w:fldCharType="end"/>
            </w:r>
          </w:hyperlink>
        </w:p>
        <w:p w14:paraId="47B05CFC" w14:textId="45E77149" w:rsidR="006474BD" w:rsidRDefault="006474BD">
          <w:pPr>
            <w:pStyle w:val="TOC2"/>
            <w:tabs>
              <w:tab w:val="right" w:leader="dot" w:pos="9016"/>
            </w:tabs>
            <w:rPr>
              <w:rFonts w:eastAsiaTheme="minorEastAsia"/>
              <w:noProof/>
              <w:sz w:val="24"/>
              <w:szCs w:val="24"/>
              <w:lang w:val="en-US" w:eastAsia="ja-JP" w:bidi="ar-SA"/>
            </w:rPr>
          </w:pPr>
          <w:hyperlink w:anchor="_Toc185854320" w:history="1">
            <w:r w:rsidRPr="00C47E67">
              <w:rPr>
                <w:rStyle w:val="Hyperlink"/>
                <w:noProof/>
                <w:lang w:val="en-US"/>
              </w:rPr>
              <w:t>Grading Criteria</w:t>
            </w:r>
            <w:r>
              <w:rPr>
                <w:noProof/>
                <w:webHidden/>
              </w:rPr>
              <w:tab/>
            </w:r>
            <w:r>
              <w:rPr>
                <w:noProof/>
                <w:webHidden/>
              </w:rPr>
              <w:fldChar w:fldCharType="begin"/>
            </w:r>
            <w:r>
              <w:rPr>
                <w:noProof/>
                <w:webHidden/>
              </w:rPr>
              <w:instrText xml:space="preserve"> PAGEREF _Toc185854320 \h </w:instrText>
            </w:r>
            <w:r>
              <w:rPr>
                <w:noProof/>
                <w:webHidden/>
              </w:rPr>
            </w:r>
            <w:r>
              <w:rPr>
                <w:noProof/>
                <w:webHidden/>
              </w:rPr>
              <w:fldChar w:fldCharType="separate"/>
            </w:r>
            <w:r>
              <w:rPr>
                <w:noProof/>
                <w:webHidden/>
              </w:rPr>
              <w:t>8</w:t>
            </w:r>
            <w:r>
              <w:rPr>
                <w:noProof/>
                <w:webHidden/>
              </w:rPr>
              <w:fldChar w:fldCharType="end"/>
            </w:r>
          </w:hyperlink>
        </w:p>
        <w:p w14:paraId="53EBFA66" w14:textId="20249E1B" w:rsidR="006474BD" w:rsidRDefault="006474BD">
          <w:pPr>
            <w:pStyle w:val="TOC2"/>
            <w:tabs>
              <w:tab w:val="right" w:leader="dot" w:pos="9016"/>
            </w:tabs>
            <w:rPr>
              <w:rFonts w:eastAsiaTheme="minorEastAsia"/>
              <w:noProof/>
              <w:sz w:val="24"/>
              <w:szCs w:val="24"/>
              <w:lang w:val="en-US" w:eastAsia="ja-JP" w:bidi="ar-SA"/>
            </w:rPr>
          </w:pPr>
          <w:hyperlink w:anchor="_Toc185854321" w:history="1">
            <w:r w:rsidRPr="00C47E67">
              <w:rPr>
                <w:rStyle w:val="Hyperlink"/>
                <w:noProof/>
                <w:lang w:val="en-US"/>
              </w:rPr>
              <w:t>References</w:t>
            </w:r>
            <w:r>
              <w:rPr>
                <w:noProof/>
                <w:webHidden/>
              </w:rPr>
              <w:tab/>
            </w:r>
            <w:r>
              <w:rPr>
                <w:noProof/>
                <w:webHidden/>
              </w:rPr>
              <w:fldChar w:fldCharType="begin"/>
            </w:r>
            <w:r>
              <w:rPr>
                <w:noProof/>
                <w:webHidden/>
              </w:rPr>
              <w:instrText xml:space="preserve"> PAGEREF _Toc185854321 \h </w:instrText>
            </w:r>
            <w:r>
              <w:rPr>
                <w:noProof/>
                <w:webHidden/>
              </w:rPr>
            </w:r>
            <w:r>
              <w:rPr>
                <w:noProof/>
                <w:webHidden/>
              </w:rPr>
              <w:fldChar w:fldCharType="separate"/>
            </w:r>
            <w:r>
              <w:rPr>
                <w:noProof/>
                <w:webHidden/>
              </w:rPr>
              <w:t>9</w:t>
            </w:r>
            <w:r>
              <w:rPr>
                <w:noProof/>
                <w:webHidden/>
              </w:rPr>
              <w:fldChar w:fldCharType="end"/>
            </w:r>
          </w:hyperlink>
        </w:p>
        <w:p w14:paraId="47A7E644" w14:textId="1EF20681" w:rsidR="002D3D9B" w:rsidRDefault="002D3D9B">
          <w:r>
            <w:rPr>
              <w:b/>
              <w:bCs/>
              <w:noProof/>
            </w:rPr>
            <w:fldChar w:fldCharType="end"/>
          </w:r>
        </w:p>
      </w:sdtContent>
    </w:sdt>
    <w:p w14:paraId="4F5E6A57" w14:textId="4BA8887F" w:rsidR="00AC35B9" w:rsidRDefault="00AC35B9" w:rsidP="00135824">
      <w:pPr>
        <w:pStyle w:val="Heading2"/>
        <w:rPr>
          <w:lang w:val="en-US"/>
        </w:rPr>
      </w:pPr>
      <w:bookmarkStart w:id="0" w:name="_Toc185854312"/>
      <w:r>
        <w:rPr>
          <w:lang w:val="en-US"/>
        </w:rPr>
        <w:t>Assignment Overview</w:t>
      </w:r>
      <w:bookmarkEnd w:id="0"/>
    </w:p>
    <w:p w14:paraId="2378ABF2" w14:textId="3DC071D8" w:rsidR="00E3469C" w:rsidRPr="009952D7" w:rsidRDefault="009952D7" w:rsidP="007845AF">
      <w:pPr>
        <w:pStyle w:val="ListParagraph"/>
        <w:numPr>
          <w:ilvl w:val="0"/>
          <w:numId w:val="1"/>
        </w:numPr>
        <w:jc w:val="both"/>
      </w:pPr>
      <w:r w:rsidRPr="009952D7">
        <w:rPr>
          <w:b/>
          <w:bCs/>
          <w:lang w:val="en-US"/>
        </w:rPr>
        <w:t>Synthesize the violations found.</w:t>
      </w:r>
      <w:r w:rsidR="00E3469C" w:rsidRPr="009952D7">
        <w:rPr>
          <w:b/>
          <w:bCs/>
          <w:lang w:val="en-US"/>
        </w:rPr>
        <w:t xml:space="preserve"> </w:t>
      </w:r>
      <w:r w:rsidRPr="009952D7">
        <w:rPr>
          <w:lang w:val="en-US"/>
        </w:rPr>
        <w:t xml:space="preserve">List each distinct problem with a unique number merging similar violations such that there are </w:t>
      </w:r>
      <w:r w:rsidRPr="00DF63D9">
        <w:rPr>
          <w:b/>
          <w:bCs/>
          <w:lang w:val="en-US"/>
        </w:rPr>
        <w:t>no duplicates</w:t>
      </w:r>
      <w:r w:rsidRPr="009952D7">
        <w:rPr>
          <w:lang w:val="en-US"/>
        </w:rPr>
        <w:t xml:space="preserve">. </w:t>
      </w:r>
      <w:r w:rsidRPr="00DF63D9">
        <w:rPr>
          <w:highlight w:val="yellow"/>
          <w:lang w:val="en-US"/>
        </w:rPr>
        <w:t xml:space="preserve">For such duplicates, you should list the issue only once in your report using the </w:t>
      </w:r>
      <w:r w:rsidRPr="00C6449F">
        <w:rPr>
          <w:b/>
          <w:bCs/>
          <w:highlight w:val="yellow"/>
          <w:lang w:val="en-US"/>
        </w:rPr>
        <w:t>best version</w:t>
      </w:r>
      <w:r w:rsidRPr="00DF63D9">
        <w:rPr>
          <w:highlight w:val="yellow"/>
          <w:lang w:val="en-US"/>
        </w:rPr>
        <w:t xml:space="preserve"> of the description and suggested fix</w:t>
      </w:r>
      <w:r w:rsidRPr="009952D7">
        <w:rPr>
          <w:lang w:val="en-US"/>
        </w:rPr>
        <w:t>.</w:t>
      </w:r>
    </w:p>
    <w:p w14:paraId="0BFD602C" w14:textId="720CDF0F" w:rsidR="009952D7" w:rsidRPr="009952D7" w:rsidRDefault="009952D7" w:rsidP="006C0447">
      <w:pPr>
        <w:pStyle w:val="ListParagraph"/>
        <w:numPr>
          <w:ilvl w:val="0"/>
          <w:numId w:val="1"/>
        </w:numPr>
        <w:jc w:val="both"/>
        <w:rPr>
          <w:noProof/>
          <w:lang w:val="en-US"/>
        </w:rPr>
      </w:pPr>
      <w:r w:rsidRPr="009952D7">
        <w:rPr>
          <w:b/>
          <w:bCs/>
          <w:noProof/>
          <w:lang w:val="en-US"/>
        </w:rPr>
        <w:t>Agree on a severity rating for each violation</w:t>
      </w:r>
      <w:r w:rsidRPr="009952D7">
        <w:rPr>
          <w:noProof/>
          <w:lang w:val="en-US"/>
        </w:rPr>
        <w:t>. Use these ratings defined in lecture: 0 = not a usability problem, 1 = cosmetic, 2 = minor, 3 = major, 4 = usability catastrophe</w:t>
      </w:r>
    </w:p>
    <w:p w14:paraId="2026D9A9" w14:textId="11FB0D78" w:rsidR="009952D7" w:rsidRDefault="009952D7" w:rsidP="008D0C09">
      <w:pPr>
        <w:pStyle w:val="ListParagraph"/>
        <w:numPr>
          <w:ilvl w:val="0"/>
          <w:numId w:val="1"/>
        </w:numPr>
        <w:jc w:val="both"/>
        <w:rPr>
          <w:noProof/>
          <w:lang w:val="en-US"/>
        </w:rPr>
      </w:pPr>
      <w:r w:rsidRPr="009952D7">
        <w:rPr>
          <w:b/>
          <w:bCs/>
          <w:noProof/>
          <w:lang w:val="en-US"/>
        </w:rPr>
        <w:t>Format and organize your synthesized violations</w:t>
      </w:r>
      <w:r w:rsidRPr="009952D7">
        <w:rPr>
          <w:noProof/>
          <w:lang w:val="en-US"/>
        </w:rPr>
        <w:t xml:space="preserve"> </w:t>
      </w:r>
      <w:r w:rsidRPr="009952D7">
        <w:rPr>
          <w:b/>
          <w:bCs/>
          <w:noProof/>
          <w:lang w:val="en-US"/>
        </w:rPr>
        <w:t>list</w:t>
      </w:r>
      <w:r w:rsidRPr="009952D7">
        <w:rPr>
          <w:noProof/>
          <w:lang w:val="en-US"/>
        </w:rPr>
        <w:t xml:space="preserve">. Organize the violations </w:t>
      </w:r>
      <w:r w:rsidRPr="00DF63D9">
        <w:rPr>
          <w:noProof/>
          <w:highlight w:val="yellow"/>
          <w:lang w:val="en-US"/>
        </w:rPr>
        <w:t>by task flow</w:t>
      </w:r>
      <w:r w:rsidRPr="009952D7">
        <w:rPr>
          <w:noProof/>
          <w:lang w:val="en-US"/>
        </w:rPr>
        <w:t xml:space="preserve"> (e.g., all violations for task 1 grouped together). If the violation occurs across all tasks include these in an “All Tasks” section. If the violation occurs outside of a specific task, include this in a “Extra Violations” section. Your list of violations should be arranged in a logical order. For each violation, use the following format:</w:t>
      </w:r>
    </w:p>
    <w:p w14:paraId="471B2E35" w14:textId="31723664" w:rsidR="00AA45A9" w:rsidRDefault="004F0541" w:rsidP="00AA45A9">
      <w:pPr>
        <w:pStyle w:val="Heading2"/>
        <w:numPr>
          <w:ilvl w:val="0"/>
          <w:numId w:val="21"/>
        </w:numPr>
        <w:rPr>
          <w:lang w:val="en-US"/>
        </w:rPr>
      </w:pPr>
      <w:bookmarkStart w:id="1" w:name="_Toc185854313"/>
      <w:r>
        <w:rPr>
          <w:lang w:val="en-US"/>
        </w:rPr>
        <w:t>Problem/ Prototype Description</w:t>
      </w:r>
      <w:bookmarkEnd w:id="1"/>
    </w:p>
    <w:p w14:paraId="7D89DE73" w14:textId="0B64E57D" w:rsidR="00D20699" w:rsidRPr="00D20699" w:rsidRDefault="00FC12F6" w:rsidP="006474BD">
      <w:pPr>
        <w:ind w:firstLine="720"/>
        <w:rPr>
          <w:lang w:val="en-US"/>
        </w:rPr>
      </w:pPr>
      <w:r>
        <w:rPr>
          <w:lang w:val="en-US"/>
        </w:rPr>
        <w:t>We’re</w:t>
      </w:r>
      <w:r w:rsidR="00D20699" w:rsidRPr="00D20699">
        <w:rPr>
          <w:lang w:val="en-US"/>
        </w:rPr>
        <w:t xml:space="preserve"> evaluating Group 8’s project, which includes a mobile application and website for an electrical store, featuring product browsing, searching, purchasing, AI chatbot recommendations to assist users in choosing electronic devices, and AR/VR functionality for enhanced decision-making.</w:t>
      </w:r>
    </w:p>
    <w:p w14:paraId="23409318" w14:textId="7D08C3CF" w:rsidR="009952D7" w:rsidRPr="00791A29" w:rsidRDefault="004F0541" w:rsidP="00791A29">
      <w:pPr>
        <w:pStyle w:val="Heading2"/>
        <w:numPr>
          <w:ilvl w:val="0"/>
          <w:numId w:val="21"/>
        </w:numPr>
        <w:rPr>
          <w:lang w:val="en-US"/>
        </w:rPr>
      </w:pPr>
      <w:bookmarkStart w:id="2" w:name="_Toc185854314"/>
      <w:r>
        <w:rPr>
          <w:lang w:val="en-US"/>
        </w:rPr>
        <w:t>List of violations</w:t>
      </w:r>
      <w:bookmarkEnd w:id="2"/>
    </w:p>
    <w:tbl>
      <w:tblPr>
        <w:tblStyle w:val="TableGrid"/>
        <w:tblW w:w="0" w:type="auto"/>
        <w:tblLook w:val="04A0" w:firstRow="1" w:lastRow="0" w:firstColumn="1" w:lastColumn="0" w:noHBand="0" w:noVBand="1"/>
      </w:tblPr>
      <w:tblGrid>
        <w:gridCol w:w="636"/>
        <w:gridCol w:w="552"/>
        <w:gridCol w:w="6714"/>
        <w:gridCol w:w="1114"/>
      </w:tblGrid>
      <w:tr w:rsidR="007729FE" w14:paraId="2EADD9E7" w14:textId="270FA372" w:rsidTr="002C4F8E">
        <w:tc>
          <w:tcPr>
            <w:tcW w:w="636" w:type="dxa"/>
          </w:tcPr>
          <w:p w14:paraId="0FBB4D24" w14:textId="77777777" w:rsidR="007729FE" w:rsidRDefault="007729FE" w:rsidP="000C34E8">
            <w:pPr>
              <w:rPr>
                <w:lang w:val="en-US"/>
              </w:rPr>
            </w:pPr>
            <w:r>
              <w:rPr>
                <w:lang w:val="en-US"/>
              </w:rPr>
              <w:t>Task</w:t>
            </w:r>
          </w:p>
        </w:tc>
        <w:tc>
          <w:tcPr>
            <w:tcW w:w="552" w:type="dxa"/>
          </w:tcPr>
          <w:p w14:paraId="1F8B154D" w14:textId="77777777" w:rsidR="007729FE" w:rsidRDefault="007729FE" w:rsidP="000C34E8">
            <w:pPr>
              <w:rPr>
                <w:lang w:val="en-US"/>
              </w:rPr>
            </w:pPr>
            <w:r>
              <w:rPr>
                <w:lang w:val="en-US"/>
              </w:rPr>
              <w:t>No</w:t>
            </w:r>
          </w:p>
        </w:tc>
        <w:tc>
          <w:tcPr>
            <w:tcW w:w="6714" w:type="dxa"/>
          </w:tcPr>
          <w:p w14:paraId="35BCFFCB" w14:textId="77777777" w:rsidR="007729FE" w:rsidRDefault="007729FE" w:rsidP="000C34E8">
            <w:pPr>
              <w:rPr>
                <w:lang w:val="en-US"/>
              </w:rPr>
            </w:pPr>
          </w:p>
        </w:tc>
        <w:tc>
          <w:tcPr>
            <w:tcW w:w="1114" w:type="dxa"/>
          </w:tcPr>
          <w:p w14:paraId="1DFE201D" w14:textId="76B4C3E6" w:rsidR="007729FE" w:rsidRDefault="007729FE" w:rsidP="000C34E8">
            <w:pPr>
              <w:rPr>
                <w:lang w:val="en-US"/>
              </w:rPr>
            </w:pPr>
            <w:r>
              <w:rPr>
                <w:lang w:val="en-US"/>
              </w:rPr>
              <w:t>Evaluator</w:t>
            </w:r>
          </w:p>
        </w:tc>
      </w:tr>
      <w:tr w:rsidR="002C4F8E" w14:paraId="73A4DEFD" w14:textId="77777777" w:rsidTr="002C4F8E">
        <w:tc>
          <w:tcPr>
            <w:tcW w:w="636" w:type="dxa"/>
          </w:tcPr>
          <w:p w14:paraId="5DB58BB1" w14:textId="48909824" w:rsidR="002C4F8E" w:rsidRDefault="002C4F8E" w:rsidP="002C4F8E">
            <w:pPr>
              <w:rPr>
                <w:lang w:val="en-US"/>
              </w:rPr>
            </w:pPr>
            <w:r>
              <w:rPr>
                <w:lang w:val="en-US"/>
              </w:rPr>
              <w:t>0</w:t>
            </w:r>
            <w:r>
              <w:rPr>
                <w:rStyle w:val="FootnoteReference"/>
                <w:lang w:val="en-US"/>
              </w:rPr>
              <w:footnoteReference w:id="2"/>
            </w:r>
          </w:p>
        </w:tc>
        <w:tc>
          <w:tcPr>
            <w:tcW w:w="552" w:type="dxa"/>
          </w:tcPr>
          <w:p w14:paraId="18BCDC12" w14:textId="45AA5F3A" w:rsidR="002C4F8E" w:rsidRDefault="002C4F8E" w:rsidP="002C4F8E">
            <w:pPr>
              <w:rPr>
                <w:lang w:val="en-US"/>
              </w:rPr>
            </w:pPr>
            <w:r>
              <w:rPr>
                <w:lang w:val="en-US"/>
              </w:rPr>
              <w:t>1</w:t>
            </w:r>
          </w:p>
        </w:tc>
        <w:tc>
          <w:tcPr>
            <w:tcW w:w="6714" w:type="dxa"/>
          </w:tcPr>
          <w:p w14:paraId="341410E8" w14:textId="77777777" w:rsidR="002C4F8E" w:rsidRDefault="002C4F8E" w:rsidP="002C4F8E">
            <w:pPr>
              <w:rPr>
                <w:lang w:val="en-US"/>
              </w:rPr>
            </w:pPr>
            <w:r>
              <w:rPr>
                <w:lang w:val="en-US"/>
              </w:rPr>
              <w:t>H4 Consistency and Standards/ Severity: 2</w:t>
            </w:r>
          </w:p>
          <w:p w14:paraId="00D97026" w14:textId="77777777" w:rsidR="002C4F8E" w:rsidRDefault="002C4F8E" w:rsidP="002C4F8E">
            <w:pPr>
              <w:rPr>
                <w:lang w:val="en-US"/>
              </w:rPr>
            </w:pPr>
            <w:r>
              <w:rPr>
                <w:b/>
                <w:bCs/>
                <w:lang w:val="en-US"/>
              </w:rPr>
              <w:t>Task</w:t>
            </w:r>
            <w:r>
              <w:rPr>
                <w:lang w:val="en-US"/>
              </w:rPr>
              <w:t>: All tasks</w:t>
            </w:r>
          </w:p>
          <w:p w14:paraId="30B00971" w14:textId="77777777" w:rsidR="002C4F8E" w:rsidRDefault="002C4F8E" w:rsidP="002C4F8E">
            <w:pPr>
              <w:rPr>
                <w:lang w:val="en-US"/>
              </w:rPr>
            </w:pPr>
            <w:r>
              <w:rPr>
                <w:b/>
                <w:bCs/>
                <w:lang w:val="en-US"/>
              </w:rPr>
              <w:lastRenderedPageBreak/>
              <w:t>Description</w:t>
            </w:r>
            <w:r>
              <w:rPr>
                <w:lang w:val="en-US"/>
              </w:rPr>
              <w:t xml:space="preserve">: </w:t>
            </w:r>
            <w:r>
              <w:t>The website displays inconsistent terminology and design elements across various sections, such as using different button labels for similar actions, inconsistent naming conventions in search results, and variations in error messages or interface feedback.</w:t>
            </w:r>
          </w:p>
          <w:p w14:paraId="6C671143" w14:textId="77777777" w:rsidR="002C4F8E" w:rsidRDefault="002C4F8E" w:rsidP="002C4F8E">
            <w:pPr>
              <w:rPr>
                <w:lang w:val="en-US"/>
              </w:rPr>
            </w:pPr>
            <w:r>
              <w:rPr>
                <w:b/>
                <w:bCs/>
                <w:lang w:val="en-US"/>
              </w:rPr>
              <w:t>Rationale</w:t>
            </w:r>
            <w:r>
              <w:rPr>
                <w:lang w:val="en-US"/>
              </w:rPr>
              <w:t xml:space="preserve">: </w:t>
            </w:r>
            <w:r>
              <w:t>Inconsistency can confuse users and disrupt their workflow, making it harder for them to understand the system's functionality and predict</w:t>
            </w:r>
            <w:r>
              <w:rPr>
                <w:lang w:val="en-US"/>
              </w:rPr>
              <w:t xml:space="preserve"> </w:t>
            </w:r>
            <w:r>
              <w:t>outcomes. This increases cognitive load and decreases overall usability.</w:t>
            </w:r>
          </w:p>
          <w:p w14:paraId="20535F0E" w14:textId="490E1B2E" w:rsidR="002C4F8E" w:rsidRDefault="002C4F8E" w:rsidP="002C4F8E">
            <w:pPr>
              <w:rPr>
                <w:lang w:val="en-US"/>
              </w:rPr>
            </w:pPr>
            <w:r>
              <w:rPr>
                <w:b/>
                <w:bCs/>
                <w:lang w:val="en-US"/>
              </w:rPr>
              <w:t>Fix</w:t>
            </w:r>
            <w:r>
              <w:rPr>
                <w:lang w:val="en-US"/>
              </w:rPr>
              <w:t xml:space="preserve">: </w:t>
            </w:r>
            <w:r>
              <w:t>Standardize all terminology, design elements, and interactions throughout the website. Define and follow a consistent style guide to ensure uniformity in button labels, language, and interface behaviors.</w:t>
            </w:r>
          </w:p>
        </w:tc>
        <w:tc>
          <w:tcPr>
            <w:tcW w:w="1114" w:type="dxa"/>
          </w:tcPr>
          <w:p w14:paraId="39725E9F" w14:textId="3D35A23B" w:rsidR="002C4F8E" w:rsidRDefault="002C4F8E" w:rsidP="002C4F8E">
            <w:pPr>
              <w:rPr>
                <w:lang w:val="en-US"/>
              </w:rPr>
            </w:pPr>
            <w:r>
              <w:rPr>
                <w:lang w:val="en-US"/>
              </w:rPr>
              <w:lastRenderedPageBreak/>
              <w:t>Trang</w:t>
            </w:r>
          </w:p>
        </w:tc>
      </w:tr>
      <w:tr w:rsidR="002C4F8E" w14:paraId="172D1A67" w14:textId="77777777" w:rsidTr="002C4F8E">
        <w:tc>
          <w:tcPr>
            <w:tcW w:w="636" w:type="dxa"/>
          </w:tcPr>
          <w:p w14:paraId="66F9882C" w14:textId="56DD6535" w:rsidR="002C4F8E" w:rsidRDefault="002C4F8E" w:rsidP="002C4F8E">
            <w:pPr>
              <w:rPr>
                <w:lang w:val="en-US"/>
              </w:rPr>
            </w:pPr>
            <w:r w:rsidRPr="00167590">
              <w:rPr>
                <w:rFonts w:cstheme="minorHAnsi"/>
                <w:szCs w:val="22"/>
              </w:rPr>
              <w:t>0</w:t>
            </w:r>
          </w:p>
        </w:tc>
        <w:tc>
          <w:tcPr>
            <w:tcW w:w="552" w:type="dxa"/>
          </w:tcPr>
          <w:p w14:paraId="0DE9DBED" w14:textId="1FCCF414" w:rsidR="002C4F8E" w:rsidRDefault="00167590" w:rsidP="002C4F8E">
            <w:pPr>
              <w:rPr>
                <w:lang w:val="en-US"/>
              </w:rPr>
            </w:pPr>
            <w:r>
              <w:rPr>
                <w:szCs w:val="22"/>
                <w:lang w:val="en-US"/>
              </w:rPr>
              <w:t>2</w:t>
            </w:r>
          </w:p>
        </w:tc>
        <w:tc>
          <w:tcPr>
            <w:tcW w:w="6714" w:type="dxa"/>
          </w:tcPr>
          <w:p w14:paraId="0D3912F5" w14:textId="77777777" w:rsidR="002C4F8E" w:rsidRPr="00167590" w:rsidRDefault="002C4F8E" w:rsidP="002C4F8E">
            <w:pPr>
              <w:jc w:val="both"/>
              <w:rPr>
                <w:rFonts w:cstheme="minorHAnsi"/>
                <w:i/>
                <w:szCs w:val="22"/>
              </w:rPr>
            </w:pPr>
            <w:r w:rsidRPr="00167590">
              <w:rPr>
                <w:rFonts w:cstheme="minorHAnsi"/>
                <w:i/>
                <w:szCs w:val="22"/>
              </w:rPr>
              <w:t>H3: User Control &amp; Freedom / Severity: 2</w:t>
            </w:r>
          </w:p>
          <w:p w14:paraId="619909C2" w14:textId="77777777" w:rsidR="002C4F8E" w:rsidRPr="00167590" w:rsidRDefault="002C4F8E" w:rsidP="002C4F8E">
            <w:pPr>
              <w:jc w:val="both"/>
              <w:rPr>
                <w:rFonts w:cstheme="minorHAnsi"/>
                <w:szCs w:val="22"/>
              </w:rPr>
            </w:pPr>
            <w:r w:rsidRPr="00167590">
              <w:rPr>
                <w:rFonts w:cstheme="minorHAnsi"/>
                <w:b/>
                <w:szCs w:val="22"/>
              </w:rPr>
              <w:t>Task</w:t>
            </w:r>
            <w:r w:rsidRPr="00167590">
              <w:rPr>
                <w:rFonts w:cstheme="minorHAnsi"/>
                <w:szCs w:val="22"/>
              </w:rPr>
              <w:t>: Choosing Orderlist in menu bar</w:t>
            </w:r>
          </w:p>
          <w:p w14:paraId="47183FA0" w14:textId="77777777" w:rsidR="002C4F8E" w:rsidRPr="00167590" w:rsidRDefault="002C4F8E" w:rsidP="002C4F8E">
            <w:pPr>
              <w:jc w:val="both"/>
              <w:rPr>
                <w:rFonts w:cstheme="minorHAnsi"/>
                <w:szCs w:val="22"/>
              </w:rPr>
            </w:pPr>
            <w:r w:rsidRPr="00167590">
              <w:rPr>
                <w:rFonts w:cstheme="minorHAnsi"/>
                <w:b/>
                <w:szCs w:val="22"/>
              </w:rPr>
              <w:t>Description</w:t>
            </w:r>
            <w:r w:rsidRPr="00167590">
              <w:rPr>
                <w:rFonts w:cstheme="minorHAnsi"/>
                <w:szCs w:val="22"/>
              </w:rPr>
              <w:t>: User can not choose the option Orderlist in the menu bar, or it will be slided to choose Account instead.</w:t>
            </w:r>
          </w:p>
          <w:p w14:paraId="084DC966" w14:textId="77777777" w:rsidR="002C4F8E" w:rsidRPr="00167590" w:rsidRDefault="002C4F8E" w:rsidP="002C4F8E">
            <w:pPr>
              <w:jc w:val="both"/>
              <w:rPr>
                <w:rFonts w:cstheme="minorHAnsi"/>
                <w:szCs w:val="22"/>
              </w:rPr>
            </w:pPr>
            <w:r w:rsidRPr="00167590">
              <w:rPr>
                <w:rFonts w:cstheme="minorHAnsi"/>
                <w:b/>
                <w:szCs w:val="22"/>
              </w:rPr>
              <w:t>Rationale</w:t>
            </w:r>
            <w:r w:rsidRPr="00167590">
              <w:rPr>
                <w:rFonts w:cstheme="minorHAnsi"/>
                <w:szCs w:val="22"/>
              </w:rPr>
              <w:t>: Users may be frustrated and confused while cannot access an icon in the system</w:t>
            </w:r>
          </w:p>
          <w:p w14:paraId="5FA6C1B4" w14:textId="2B341397" w:rsidR="002C4F8E" w:rsidRDefault="002C4F8E" w:rsidP="002C4F8E">
            <w:pPr>
              <w:rPr>
                <w:lang w:val="en-US"/>
              </w:rPr>
            </w:pPr>
            <w:r w:rsidRPr="00167590">
              <w:rPr>
                <w:rFonts w:cstheme="minorHAnsi"/>
                <w:b/>
                <w:szCs w:val="22"/>
              </w:rPr>
              <w:t>Fix</w:t>
            </w:r>
            <w:r w:rsidRPr="00167590">
              <w:rPr>
                <w:rFonts w:cstheme="minorHAnsi"/>
                <w:szCs w:val="22"/>
              </w:rPr>
              <w:t>: Add another page for Orderlist choice, or delete that choice from the bar</w:t>
            </w:r>
          </w:p>
        </w:tc>
        <w:tc>
          <w:tcPr>
            <w:tcW w:w="1114" w:type="dxa"/>
          </w:tcPr>
          <w:p w14:paraId="1B61EF7C" w14:textId="07E050EA" w:rsidR="002C4F8E" w:rsidRDefault="002C4F8E" w:rsidP="002C4F8E">
            <w:pPr>
              <w:rPr>
                <w:lang w:val="en-US"/>
              </w:rPr>
            </w:pPr>
            <w:r w:rsidRPr="00167590">
              <w:rPr>
                <w:rFonts w:cstheme="minorHAnsi"/>
                <w:szCs w:val="22"/>
                <w:lang w:val="en-US"/>
              </w:rPr>
              <w:t>Hang</w:t>
            </w:r>
          </w:p>
        </w:tc>
      </w:tr>
      <w:tr w:rsidR="002C4F8E" w14:paraId="7F9CB058" w14:textId="77777777" w:rsidTr="002C4F8E">
        <w:tc>
          <w:tcPr>
            <w:tcW w:w="636" w:type="dxa"/>
          </w:tcPr>
          <w:p w14:paraId="68554CD5" w14:textId="438CD84E" w:rsidR="002C4F8E" w:rsidRDefault="002C4F8E" w:rsidP="002C4F8E">
            <w:pPr>
              <w:rPr>
                <w:lang w:val="en-US"/>
              </w:rPr>
            </w:pPr>
            <w:r w:rsidRPr="00167590">
              <w:rPr>
                <w:rFonts w:cstheme="minorHAnsi"/>
                <w:szCs w:val="22"/>
              </w:rPr>
              <w:t>0</w:t>
            </w:r>
          </w:p>
        </w:tc>
        <w:tc>
          <w:tcPr>
            <w:tcW w:w="552" w:type="dxa"/>
          </w:tcPr>
          <w:p w14:paraId="2B71785F" w14:textId="589405E3" w:rsidR="002C4F8E" w:rsidRDefault="00167590" w:rsidP="002C4F8E">
            <w:pPr>
              <w:rPr>
                <w:lang w:val="en-US"/>
              </w:rPr>
            </w:pPr>
            <w:r>
              <w:rPr>
                <w:szCs w:val="22"/>
                <w:lang w:val="en-US"/>
              </w:rPr>
              <w:t>3</w:t>
            </w:r>
          </w:p>
        </w:tc>
        <w:tc>
          <w:tcPr>
            <w:tcW w:w="6714" w:type="dxa"/>
          </w:tcPr>
          <w:p w14:paraId="44D206A8" w14:textId="77777777" w:rsidR="002C4F8E" w:rsidRPr="00167590" w:rsidRDefault="002C4F8E" w:rsidP="002C4F8E">
            <w:pPr>
              <w:jc w:val="both"/>
              <w:rPr>
                <w:rFonts w:cstheme="minorHAnsi"/>
                <w:i/>
                <w:szCs w:val="22"/>
              </w:rPr>
            </w:pPr>
            <w:r w:rsidRPr="00167590">
              <w:rPr>
                <w:rFonts w:cstheme="minorHAnsi"/>
                <w:i/>
                <w:szCs w:val="22"/>
              </w:rPr>
              <w:t>H4: Consistency &amp; Standards / Severity: 1</w:t>
            </w:r>
          </w:p>
          <w:p w14:paraId="48563C5D" w14:textId="77777777" w:rsidR="002C4F8E" w:rsidRPr="00167590" w:rsidRDefault="002C4F8E" w:rsidP="002C4F8E">
            <w:pPr>
              <w:jc w:val="both"/>
              <w:rPr>
                <w:rFonts w:cstheme="minorHAnsi"/>
                <w:szCs w:val="22"/>
              </w:rPr>
            </w:pPr>
            <w:r w:rsidRPr="00167590">
              <w:rPr>
                <w:rFonts w:cstheme="minorHAnsi"/>
                <w:b/>
                <w:szCs w:val="22"/>
              </w:rPr>
              <w:t>Task</w:t>
            </w:r>
            <w:r w:rsidRPr="00167590">
              <w:rPr>
                <w:rFonts w:cstheme="minorHAnsi"/>
                <w:szCs w:val="22"/>
              </w:rPr>
              <w:t>: Visualize the menu bar</w:t>
            </w:r>
          </w:p>
          <w:p w14:paraId="2F5693C1" w14:textId="77777777" w:rsidR="002C4F8E" w:rsidRPr="00167590" w:rsidRDefault="002C4F8E" w:rsidP="002C4F8E">
            <w:pPr>
              <w:jc w:val="both"/>
              <w:rPr>
                <w:rFonts w:cstheme="minorHAnsi"/>
                <w:szCs w:val="22"/>
              </w:rPr>
            </w:pPr>
            <w:r w:rsidRPr="00167590">
              <w:rPr>
                <w:rFonts w:cstheme="minorHAnsi"/>
                <w:b/>
                <w:szCs w:val="22"/>
              </w:rPr>
              <w:t>Description</w:t>
            </w:r>
            <w:r w:rsidRPr="00167590">
              <w:rPr>
                <w:rFonts w:cstheme="minorHAnsi"/>
                <w:szCs w:val="22"/>
              </w:rPr>
              <w:t>: In some page, the menu bar shows “Accout" choice, while showing “Account” for the other</w:t>
            </w:r>
          </w:p>
          <w:p w14:paraId="276F1008" w14:textId="77777777" w:rsidR="002C4F8E" w:rsidRPr="00167590" w:rsidRDefault="002C4F8E" w:rsidP="002C4F8E">
            <w:pPr>
              <w:jc w:val="both"/>
              <w:rPr>
                <w:rFonts w:cstheme="minorHAnsi"/>
                <w:szCs w:val="22"/>
              </w:rPr>
            </w:pPr>
            <w:r w:rsidRPr="00167590">
              <w:rPr>
                <w:rFonts w:cstheme="minorHAnsi"/>
                <w:b/>
                <w:szCs w:val="22"/>
              </w:rPr>
              <w:t>Rationale</w:t>
            </w:r>
            <w:r w:rsidRPr="00167590">
              <w:rPr>
                <w:rFonts w:cstheme="minorHAnsi"/>
                <w:szCs w:val="22"/>
              </w:rPr>
              <w:t>: Users may be frustrated by spelling mistakes.</w:t>
            </w:r>
          </w:p>
          <w:p w14:paraId="3B23AB0E" w14:textId="6AC6D03B" w:rsidR="002C4F8E" w:rsidRDefault="002C4F8E" w:rsidP="002C4F8E">
            <w:pPr>
              <w:rPr>
                <w:lang w:val="en-US"/>
              </w:rPr>
            </w:pPr>
            <w:r w:rsidRPr="00167590">
              <w:rPr>
                <w:rFonts w:cstheme="minorHAnsi"/>
                <w:b/>
                <w:szCs w:val="22"/>
              </w:rPr>
              <w:t>Fix</w:t>
            </w:r>
            <w:r w:rsidRPr="00167590">
              <w:rPr>
                <w:rFonts w:cstheme="minorHAnsi"/>
                <w:szCs w:val="22"/>
              </w:rPr>
              <w:t xml:space="preserve">: Fix all page to show “Account” option. </w:t>
            </w:r>
          </w:p>
        </w:tc>
        <w:tc>
          <w:tcPr>
            <w:tcW w:w="1114" w:type="dxa"/>
          </w:tcPr>
          <w:p w14:paraId="62660A0E" w14:textId="682F52A7" w:rsidR="002C4F8E" w:rsidRDefault="002C4F8E" w:rsidP="002C4F8E">
            <w:pPr>
              <w:rPr>
                <w:lang w:val="en-US"/>
              </w:rPr>
            </w:pPr>
            <w:r w:rsidRPr="00167590">
              <w:rPr>
                <w:rFonts w:cstheme="minorHAnsi"/>
                <w:szCs w:val="22"/>
                <w:lang w:val="en-US"/>
              </w:rPr>
              <w:t>Hang</w:t>
            </w:r>
          </w:p>
        </w:tc>
      </w:tr>
      <w:tr w:rsidR="002C4F8E" w14:paraId="27B761B4" w14:textId="77777777" w:rsidTr="002C4F8E">
        <w:tc>
          <w:tcPr>
            <w:tcW w:w="636" w:type="dxa"/>
          </w:tcPr>
          <w:p w14:paraId="7D963C39" w14:textId="7A82CE2B" w:rsidR="002C4F8E" w:rsidRDefault="002C4F8E" w:rsidP="002C4F8E">
            <w:pPr>
              <w:rPr>
                <w:lang w:val="en-US"/>
              </w:rPr>
            </w:pPr>
            <w:r w:rsidRPr="00167590">
              <w:rPr>
                <w:rFonts w:cstheme="minorHAnsi"/>
                <w:szCs w:val="22"/>
              </w:rPr>
              <w:t>0</w:t>
            </w:r>
          </w:p>
        </w:tc>
        <w:tc>
          <w:tcPr>
            <w:tcW w:w="552" w:type="dxa"/>
          </w:tcPr>
          <w:p w14:paraId="0791635A" w14:textId="3672C941" w:rsidR="002C4F8E" w:rsidRDefault="00167590" w:rsidP="002C4F8E">
            <w:pPr>
              <w:rPr>
                <w:lang w:val="en-US"/>
              </w:rPr>
            </w:pPr>
            <w:r>
              <w:rPr>
                <w:szCs w:val="22"/>
                <w:lang w:val="en-US"/>
              </w:rPr>
              <w:t>4</w:t>
            </w:r>
          </w:p>
        </w:tc>
        <w:tc>
          <w:tcPr>
            <w:tcW w:w="6714" w:type="dxa"/>
          </w:tcPr>
          <w:p w14:paraId="4A394B0D" w14:textId="77777777" w:rsidR="002C4F8E" w:rsidRPr="00167590" w:rsidRDefault="002C4F8E" w:rsidP="002C4F8E">
            <w:pPr>
              <w:jc w:val="both"/>
              <w:rPr>
                <w:rFonts w:cstheme="minorHAnsi"/>
                <w:i/>
                <w:szCs w:val="22"/>
              </w:rPr>
            </w:pPr>
            <w:r w:rsidRPr="00167590">
              <w:rPr>
                <w:rFonts w:cstheme="minorHAnsi"/>
                <w:i/>
                <w:szCs w:val="22"/>
              </w:rPr>
              <w:t>H8: Aesthetic &amp; Minimalist Design / Severity: 1</w:t>
            </w:r>
          </w:p>
          <w:p w14:paraId="13010067" w14:textId="77777777" w:rsidR="002C4F8E" w:rsidRPr="00167590" w:rsidRDefault="002C4F8E" w:rsidP="002C4F8E">
            <w:pPr>
              <w:jc w:val="both"/>
              <w:rPr>
                <w:rFonts w:cstheme="minorHAnsi"/>
                <w:szCs w:val="22"/>
              </w:rPr>
            </w:pPr>
            <w:r w:rsidRPr="00167590">
              <w:rPr>
                <w:rFonts w:cstheme="minorHAnsi"/>
                <w:b/>
                <w:szCs w:val="22"/>
              </w:rPr>
              <w:t>Task</w:t>
            </w:r>
            <w:r w:rsidRPr="00167590">
              <w:rPr>
                <w:rFonts w:cstheme="minorHAnsi"/>
                <w:szCs w:val="22"/>
              </w:rPr>
              <w:t>: Visualize the page</w:t>
            </w:r>
          </w:p>
          <w:p w14:paraId="28791841" w14:textId="77777777" w:rsidR="002C4F8E" w:rsidRPr="00167590" w:rsidRDefault="002C4F8E" w:rsidP="002C4F8E">
            <w:pPr>
              <w:jc w:val="both"/>
              <w:rPr>
                <w:rFonts w:cstheme="minorHAnsi"/>
                <w:szCs w:val="22"/>
              </w:rPr>
            </w:pPr>
            <w:r w:rsidRPr="00167590">
              <w:rPr>
                <w:rFonts w:cstheme="minorHAnsi"/>
                <w:b/>
                <w:szCs w:val="22"/>
              </w:rPr>
              <w:t>Description</w:t>
            </w:r>
            <w:r w:rsidRPr="00167590">
              <w:rPr>
                <w:rFonts w:cstheme="minorHAnsi"/>
                <w:szCs w:val="22"/>
              </w:rPr>
              <w:t>: The shop’s icon is not consistent by place on every page</w:t>
            </w:r>
          </w:p>
          <w:p w14:paraId="48A44F3A" w14:textId="77777777" w:rsidR="002C4F8E" w:rsidRPr="00167590" w:rsidRDefault="002C4F8E" w:rsidP="002C4F8E">
            <w:pPr>
              <w:jc w:val="both"/>
              <w:rPr>
                <w:rFonts w:cstheme="minorHAnsi"/>
                <w:szCs w:val="22"/>
              </w:rPr>
            </w:pPr>
            <w:r w:rsidRPr="00167590">
              <w:rPr>
                <w:rFonts w:cstheme="minorHAnsi"/>
                <w:b/>
                <w:szCs w:val="22"/>
              </w:rPr>
              <w:t>Rationale</w:t>
            </w:r>
            <w:r w:rsidRPr="00167590">
              <w:rPr>
                <w:rFonts w:cstheme="minorHAnsi"/>
                <w:szCs w:val="22"/>
              </w:rPr>
              <w:t>: Users may be frustrated.</w:t>
            </w:r>
          </w:p>
          <w:p w14:paraId="6F9D24EC" w14:textId="62804733" w:rsidR="002C4F8E" w:rsidRDefault="002C4F8E" w:rsidP="002C4F8E">
            <w:pPr>
              <w:rPr>
                <w:lang w:val="en-US"/>
              </w:rPr>
            </w:pPr>
            <w:r w:rsidRPr="00167590">
              <w:rPr>
                <w:rFonts w:cstheme="minorHAnsi"/>
                <w:b/>
                <w:szCs w:val="22"/>
              </w:rPr>
              <w:t>Fix</w:t>
            </w:r>
            <w:r w:rsidRPr="00167590">
              <w:rPr>
                <w:rFonts w:cstheme="minorHAnsi"/>
                <w:szCs w:val="22"/>
              </w:rPr>
              <w:t>: Fix the place of the icon on each page.</w:t>
            </w:r>
          </w:p>
        </w:tc>
        <w:tc>
          <w:tcPr>
            <w:tcW w:w="1114" w:type="dxa"/>
          </w:tcPr>
          <w:p w14:paraId="7A9E5888" w14:textId="6E385547" w:rsidR="002C4F8E" w:rsidRDefault="002C4F8E" w:rsidP="002C4F8E">
            <w:pPr>
              <w:rPr>
                <w:lang w:val="en-US"/>
              </w:rPr>
            </w:pPr>
            <w:r w:rsidRPr="00167590">
              <w:rPr>
                <w:rFonts w:cstheme="minorHAnsi"/>
                <w:szCs w:val="22"/>
                <w:lang w:val="en-US"/>
              </w:rPr>
              <w:t>Hang</w:t>
            </w:r>
          </w:p>
        </w:tc>
      </w:tr>
      <w:tr w:rsidR="002C4F8E" w14:paraId="7AD66BD3" w14:textId="77777777" w:rsidTr="002C4F8E">
        <w:tc>
          <w:tcPr>
            <w:tcW w:w="636" w:type="dxa"/>
          </w:tcPr>
          <w:p w14:paraId="124A717F" w14:textId="022C7843" w:rsidR="002C4F8E" w:rsidRDefault="002C4F8E" w:rsidP="002C4F8E">
            <w:pPr>
              <w:rPr>
                <w:lang w:val="en-US"/>
              </w:rPr>
            </w:pPr>
            <w:r w:rsidRPr="00167590">
              <w:rPr>
                <w:rFonts w:cstheme="minorHAnsi"/>
                <w:szCs w:val="22"/>
              </w:rPr>
              <w:t>0</w:t>
            </w:r>
          </w:p>
        </w:tc>
        <w:tc>
          <w:tcPr>
            <w:tcW w:w="552" w:type="dxa"/>
          </w:tcPr>
          <w:p w14:paraId="4CF0C790" w14:textId="432AB556" w:rsidR="002C4F8E" w:rsidRDefault="00167590" w:rsidP="002C4F8E">
            <w:pPr>
              <w:rPr>
                <w:lang w:val="en-US"/>
              </w:rPr>
            </w:pPr>
            <w:r>
              <w:rPr>
                <w:szCs w:val="22"/>
                <w:lang w:val="en-US"/>
              </w:rPr>
              <w:t>5</w:t>
            </w:r>
          </w:p>
        </w:tc>
        <w:tc>
          <w:tcPr>
            <w:tcW w:w="6714" w:type="dxa"/>
          </w:tcPr>
          <w:p w14:paraId="637ACA8C" w14:textId="77777777" w:rsidR="002C4F8E" w:rsidRPr="00167590" w:rsidRDefault="002C4F8E" w:rsidP="002C4F8E">
            <w:pPr>
              <w:jc w:val="both"/>
              <w:rPr>
                <w:rFonts w:cstheme="minorHAnsi"/>
                <w:i/>
                <w:szCs w:val="22"/>
              </w:rPr>
            </w:pPr>
            <w:r w:rsidRPr="00167590">
              <w:rPr>
                <w:rFonts w:cstheme="minorHAnsi"/>
                <w:i/>
                <w:szCs w:val="22"/>
              </w:rPr>
              <w:t>H7: Flexibility &amp; Efficiency of Use / Severity: 3</w:t>
            </w:r>
          </w:p>
          <w:p w14:paraId="78B94B13" w14:textId="77777777" w:rsidR="002C4F8E" w:rsidRPr="00167590" w:rsidRDefault="002C4F8E" w:rsidP="002C4F8E">
            <w:pPr>
              <w:jc w:val="both"/>
              <w:rPr>
                <w:rFonts w:cstheme="minorHAnsi"/>
                <w:szCs w:val="22"/>
              </w:rPr>
            </w:pPr>
            <w:r w:rsidRPr="00167590">
              <w:rPr>
                <w:rFonts w:cstheme="minorHAnsi"/>
                <w:b/>
                <w:szCs w:val="22"/>
              </w:rPr>
              <w:t>Task</w:t>
            </w:r>
            <w:r w:rsidRPr="00167590">
              <w:rPr>
                <w:rFonts w:cstheme="minorHAnsi"/>
                <w:szCs w:val="22"/>
              </w:rPr>
              <w:t>: Visualize the option in “Account” page</w:t>
            </w:r>
          </w:p>
          <w:p w14:paraId="77821F85" w14:textId="77777777" w:rsidR="002C4F8E" w:rsidRPr="00167590" w:rsidRDefault="002C4F8E" w:rsidP="002C4F8E">
            <w:pPr>
              <w:jc w:val="both"/>
              <w:rPr>
                <w:rFonts w:cstheme="minorHAnsi"/>
                <w:szCs w:val="22"/>
              </w:rPr>
            </w:pPr>
            <w:r w:rsidRPr="00167590">
              <w:rPr>
                <w:rFonts w:cstheme="minorHAnsi"/>
                <w:b/>
                <w:szCs w:val="22"/>
              </w:rPr>
              <w:t>Description</w:t>
            </w:r>
            <w:r w:rsidRPr="00167590">
              <w:rPr>
                <w:rFonts w:cstheme="minorHAnsi"/>
                <w:szCs w:val="22"/>
              </w:rPr>
              <w:t xml:space="preserve">: The “Account” page has a lot of options that cannot be chosen </w:t>
            </w:r>
          </w:p>
          <w:p w14:paraId="560028D3" w14:textId="77777777" w:rsidR="002C4F8E" w:rsidRPr="00167590" w:rsidRDefault="002C4F8E" w:rsidP="002C4F8E">
            <w:pPr>
              <w:jc w:val="both"/>
              <w:rPr>
                <w:rFonts w:cstheme="minorHAnsi"/>
                <w:szCs w:val="22"/>
              </w:rPr>
            </w:pPr>
            <w:r w:rsidRPr="00167590">
              <w:rPr>
                <w:rFonts w:cstheme="minorHAnsi"/>
                <w:b/>
                <w:szCs w:val="22"/>
              </w:rPr>
              <w:t>Rationale</w:t>
            </w:r>
            <w:r w:rsidRPr="00167590">
              <w:rPr>
                <w:rFonts w:cstheme="minorHAnsi"/>
                <w:szCs w:val="22"/>
              </w:rPr>
              <w:t>: Users may be frustrated while trying to choose the option</w:t>
            </w:r>
          </w:p>
          <w:p w14:paraId="4C24C284" w14:textId="5DFB37E5" w:rsidR="002C4F8E" w:rsidRPr="00C45B8C" w:rsidRDefault="002C4F8E" w:rsidP="002C4F8E">
            <w:pPr>
              <w:rPr>
                <w:lang w:val="en-US"/>
              </w:rPr>
            </w:pPr>
            <w:r w:rsidRPr="00167590">
              <w:rPr>
                <w:rFonts w:cstheme="minorHAnsi"/>
                <w:b/>
                <w:szCs w:val="22"/>
              </w:rPr>
              <w:t>Fix</w:t>
            </w:r>
            <w:r w:rsidRPr="00167590">
              <w:rPr>
                <w:rFonts w:cstheme="minorHAnsi"/>
                <w:szCs w:val="22"/>
              </w:rPr>
              <w:t>: Add a page for each option</w:t>
            </w:r>
            <w:r w:rsidR="00C45B8C">
              <w:rPr>
                <w:rFonts w:cstheme="minorHAnsi"/>
                <w:szCs w:val="22"/>
                <w:lang w:val="en-US"/>
              </w:rPr>
              <w:t xml:space="preserve">/ Reduce the </w:t>
            </w:r>
            <w:r w:rsidR="00DF4FD5">
              <w:rPr>
                <w:rFonts w:cstheme="minorHAnsi"/>
                <w:szCs w:val="22"/>
                <w:lang w:val="en-US"/>
              </w:rPr>
              <w:t>inactive options</w:t>
            </w:r>
          </w:p>
        </w:tc>
        <w:tc>
          <w:tcPr>
            <w:tcW w:w="1114" w:type="dxa"/>
          </w:tcPr>
          <w:p w14:paraId="39472EAD" w14:textId="13E083DB" w:rsidR="002C4F8E" w:rsidRDefault="002C4F8E" w:rsidP="002C4F8E">
            <w:pPr>
              <w:rPr>
                <w:lang w:val="en-US"/>
              </w:rPr>
            </w:pPr>
            <w:r w:rsidRPr="00167590">
              <w:rPr>
                <w:rFonts w:cstheme="minorHAnsi"/>
                <w:szCs w:val="22"/>
                <w:lang w:val="en-US"/>
              </w:rPr>
              <w:t>Hang</w:t>
            </w:r>
          </w:p>
        </w:tc>
      </w:tr>
      <w:tr w:rsidR="002C4F8E" w14:paraId="188C6DA1" w14:textId="77777777" w:rsidTr="002C4F8E">
        <w:tc>
          <w:tcPr>
            <w:tcW w:w="636" w:type="dxa"/>
          </w:tcPr>
          <w:p w14:paraId="2728B4DF" w14:textId="272F2D92" w:rsidR="002C4F8E" w:rsidRDefault="002C4F8E" w:rsidP="002C4F8E">
            <w:pPr>
              <w:rPr>
                <w:lang w:val="en-US"/>
              </w:rPr>
            </w:pPr>
            <w:r w:rsidRPr="00167590">
              <w:rPr>
                <w:rFonts w:cstheme="minorHAnsi"/>
                <w:szCs w:val="22"/>
              </w:rPr>
              <w:t>0</w:t>
            </w:r>
          </w:p>
        </w:tc>
        <w:tc>
          <w:tcPr>
            <w:tcW w:w="552" w:type="dxa"/>
          </w:tcPr>
          <w:p w14:paraId="5FAF8782" w14:textId="26FD3375" w:rsidR="002C4F8E" w:rsidRDefault="00167590" w:rsidP="002C4F8E">
            <w:pPr>
              <w:rPr>
                <w:lang w:val="en-US"/>
              </w:rPr>
            </w:pPr>
            <w:r>
              <w:rPr>
                <w:szCs w:val="22"/>
                <w:lang w:val="en-US"/>
              </w:rPr>
              <w:t>6</w:t>
            </w:r>
          </w:p>
        </w:tc>
        <w:tc>
          <w:tcPr>
            <w:tcW w:w="6714" w:type="dxa"/>
          </w:tcPr>
          <w:p w14:paraId="4597FF5B" w14:textId="0110D65F" w:rsidR="002C4F8E" w:rsidRPr="00BE1DCB" w:rsidRDefault="002C4F8E" w:rsidP="002C4F8E">
            <w:pPr>
              <w:jc w:val="both"/>
              <w:rPr>
                <w:rFonts w:cstheme="minorHAnsi"/>
                <w:i/>
                <w:szCs w:val="22"/>
                <w:lang w:val="en-US"/>
              </w:rPr>
            </w:pPr>
            <w:r w:rsidRPr="00167590">
              <w:rPr>
                <w:rFonts w:cstheme="minorHAnsi"/>
                <w:i/>
                <w:szCs w:val="22"/>
              </w:rPr>
              <w:t xml:space="preserve">H3: User Control &amp; Freedom / Severity: </w:t>
            </w:r>
            <w:r w:rsidR="00BE1DCB">
              <w:rPr>
                <w:rFonts w:cstheme="minorHAnsi"/>
                <w:i/>
                <w:szCs w:val="22"/>
                <w:lang w:val="en-US"/>
              </w:rPr>
              <w:t>4</w:t>
            </w:r>
          </w:p>
          <w:p w14:paraId="732C1F38" w14:textId="77777777" w:rsidR="002C4F8E" w:rsidRPr="00167590" w:rsidRDefault="002C4F8E" w:rsidP="002C4F8E">
            <w:pPr>
              <w:jc w:val="both"/>
              <w:rPr>
                <w:rFonts w:cstheme="minorHAnsi"/>
                <w:szCs w:val="22"/>
              </w:rPr>
            </w:pPr>
            <w:r w:rsidRPr="00167590">
              <w:rPr>
                <w:rFonts w:cstheme="minorHAnsi"/>
                <w:b/>
                <w:szCs w:val="22"/>
              </w:rPr>
              <w:t>Task</w:t>
            </w:r>
            <w:r w:rsidRPr="00167590">
              <w:rPr>
                <w:rFonts w:cstheme="minorHAnsi"/>
                <w:szCs w:val="22"/>
              </w:rPr>
              <w:t>: Scrolling on main page</w:t>
            </w:r>
          </w:p>
          <w:p w14:paraId="7EB6AD63" w14:textId="77777777" w:rsidR="002C4F8E" w:rsidRPr="00167590" w:rsidRDefault="002C4F8E" w:rsidP="002C4F8E">
            <w:pPr>
              <w:jc w:val="both"/>
              <w:rPr>
                <w:rFonts w:cstheme="minorHAnsi"/>
                <w:szCs w:val="22"/>
              </w:rPr>
            </w:pPr>
            <w:r w:rsidRPr="00167590">
              <w:rPr>
                <w:rFonts w:cstheme="minorHAnsi"/>
                <w:b/>
                <w:szCs w:val="22"/>
              </w:rPr>
              <w:t>Description</w:t>
            </w:r>
            <w:r w:rsidRPr="00167590">
              <w:rPr>
                <w:rFonts w:cstheme="minorHAnsi"/>
                <w:szCs w:val="22"/>
              </w:rPr>
              <w:t>: The application automatically scrolling down as users trying to choose the icon from the top</w:t>
            </w:r>
          </w:p>
          <w:p w14:paraId="4126AD85" w14:textId="77777777" w:rsidR="002C4F8E" w:rsidRPr="00167590" w:rsidRDefault="002C4F8E" w:rsidP="002C4F8E">
            <w:pPr>
              <w:jc w:val="both"/>
              <w:rPr>
                <w:rFonts w:cstheme="minorHAnsi"/>
                <w:szCs w:val="22"/>
              </w:rPr>
            </w:pPr>
            <w:r w:rsidRPr="00167590">
              <w:rPr>
                <w:rFonts w:cstheme="minorHAnsi"/>
                <w:b/>
                <w:szCs w:val="22"/>
              </w:rPr>
              <w:t>Rationale</w:t>
            </w:r>
            <w:r w:rsidRPr="00167590">
              <w:rPr>
                <w:rFonts w:cstheme="minorHAnsi"/>
                <w:szCs w:val="22"/>
              </w:rPr>
              <w:t>: Users will be frustrated.</w:t>
            </w:r>
          </w:p>
          <w:p w14:paraId="6BEE5E6A" w14:textId="03DB9938" w:rsidR="002C4F8E" w:rsidRDefault="002C4F8E" w:rsidP="002C4F8E">
            <w:pPr>
              <w:rPr>
                <w:lang w:val="en-US"/>
              </w:rPr>
            </w:pPr>
            <w:r w:rsidRPr="00167590">
              <w:rPr>
                <w:rFonts w:cstheme="minorHAnsi"/>
                <w:b/>
                <w:szCs w:val="22"/>
              </w:rPr>
              <w:t>Fix</w:t>
            </w:r>
            <w:r w:rsidRPr="00167590">
              <w:rPr>
                <w:rFonts w:cstheme="minorHAnsi"/>
                <w:szCs w:val="22"/>
              </w:rPr>
              <w:t>: Fix the scrolling function of the page</w:t>
            </w:r>
          </w:p>
        </w:tc>
        <w:tc>
          <w:tcPr>
            <w:tcW w:w="1114" w:type="dxa"/>
          </w:tcPr>
          <w:p w14:paraId="32A900B2" w14:textId="1A919AEA" w:rsidR="002C4F8E" w:rsidRDefault="002C4F8E" w:rsidP="002C4F8E">
            <w:pPr>
              <w:rPr>
                <w:lang w:val="en-US"/>
              </w:rPr>
            </w:pPr>
            <w:r w:rsidRPr="00167590">
              <w:rPr>
                <w:rFonts w:cstheme="minorHAnsi"/>
                <w:szCs w:val="22"/>
                <w:lang w:val="en-US"/>
              </w:rPr>
              <w:t>Hang</w:t>
            </w:r>
          </w:p>
        </w:tc>
      </w:tr>
      <w:tr w:rsidR="007729FE" w14:paraId="64AEAA62" w14:textId="3922A7E4" w:rsidTr="002C4F8E">
        <w:tc>
          <w:tcPr>
            <w:tcW w:w="636" w:type="dxa"/>
          </w:tcPr>
          <w:p w14:paraId="5E8D2D83" w14:textId="77777777" w:rsidR="007729FE" w:rsidRDefault="007729FE" w:rsidP="000C34E8">
            <w:pPr>
              <w:rPr>
                <w:lang w:val="en-US"/>
              </w:rPr>
            </w:pPr>
            <w:r>
              <w:rPr>
                <w:lang w:val="en-US"/>
              </w:rPr>
              <w:t>1</w:t>
            </w:r>
            <w:r>
              <w:rPr>
                <w:rStyle w:val="FootnoteReference"/>
                <w:lang w:val="en-US"/>
              </w:rPr>
              <w:footnoteReference w:id="3"/>
            </w:r>
          </w:p>
        </w:tc>
        <w:tc>
          <w:tcPr>
            <w:tcW w:w="552" w:type="dxa"/>
          </w:tcPr>
          <w:p w14:paraId="6917D613" w14:textId="77777777" w:rsidR="007729FE" w:rsidRPr="00742E15" w:rsidRDefault="007729FE" w:rsidP="000C34E8">
            <w:pPr>
              <w:rPr>
                <w:lang w:val="en-US"/>
              </w:rPr>
            </w:pPr>
            <w:r>
              <w:rPr>
                <w:lang w:val="en-US"/>
              </w:rPr>
              <w:t>1</w:t>
            </w:r>
          </w:p>
        </w:tc>
        <w:tc>
          <w:tcPr>
            <w:tcW w:w="6714" w:type="dxa"/>
          </w:tcPr>
          <w:p w14:paraId="527C8EC9" w14:textId="77777777" w:rsidR="007729FE" w:rsidRDefault="007729FE" w:rsidP="000C34E8">
            <w:pPr>
              <w:rPr>
                <w:lang w:val="en-US"/>
              </w:rPr>
            </w:pPr>
            <w:r>
              <w:rPr>
                <w:lang w:val="en-US"/>
              </w:rPr>
              <w:t xml:space="preserve">H4 </w:t>
            </w:r>
            <w:r w:rsidRPr="00431FBD">
              <w:rPr>
                <w:lang w:val="en-US"/>
              </w:rPr>
              <w:t xml:space="preserve">Consistency and Standards </w:t>
            </w:r>
            <w:r>
              <w:rPr>
                <w:lang w:val="en-US"/>
              </w:rPr>
              <w:t>/ Severity: 2</w:t>
            </w:r>
          </w:p>
          <w:p w14:paraId="0F7EA6D7" w14:textId="77777777" w:rsidR="007729FE" w:rsidRDefault="007729FE" w:rsidP="000C34E8">
            <w:pPr>
              <w:rPr>
                <w:lang w:val="en-US"/>
              </w:rPr>
            </w:pPr>
            <w:r w:rsidRPr="003F7782">
              <w:rPr>
                <w:b/>
                <w:bCs/>
                <w:lang w:val="en-US"/>
              </w:rPr>
              <w:t>Task</w:t>
            </w:r>
            <w:r>
              <w:rPr>
                <w:lang w:val="en-US"/>
              </w:rPr>
              <w:t>: Open chatbot window</w:t>
            </w:r>
          </w:p>
          <w:p w14:paraId="08D33637" w14:textId="77777777" w:rsidR="007729FE" w:rsidRDefault="007729FE" w:rsidP="000C34E8">
            <w:pPr>
              <w:rPr>
                <w:lang w:val="en-US"/>
              </w:rPr>
            </w:pPr>
            <w:r w:rsidRPr="003F7782">
              <w:rPr>
                <w:b/>
                <w:bCs/>
                <w:lang w:val="en-US"/>
              </w:rPr>
              <w:t>Description</w:t>
            </w:r>
            <w:r>
              <w:rPr>
                <w:lang w:val="en-US"/>
              </w:rPr>
              <w:t>: The button for chatbot is at the page’s end, users would have to scroll all the way down to find it</w:t>
            </w:r>
          </w:p>
          <w:p w14:paraId="29D3809F" w14:textId="77777777" w:rsidR="007729FE" w:rsidRDefault="007729FE" w:rsidP="000C34E8">
            <w:pPr>
              <w:rPr>
                <w:lang w:val="en-US"/>
              </w:rPr>
            </w:pPr>
            <w:r w:rsidRPr="003F7782">
              <w:rPr>
                <w:b/>
                <w:bCs/>
                <w:lang w:val="en-US"/>
              </w:rPr>
              <w:lastRenderedPageBreak/>
              <w:t>Rationale</w:t>
            </w:r>
            <w:r>
              <w:rPr>
                <w:lang w:val="en-US"/>
              </w:rPr>
              <w:t>: Users rarely find what at the bottom page interesting and never scroll that far</w:t>
            </w:r>
          </w:p>
          <w:p w14:paraId="31FA26C9" w14:textId="77777777" w:rsidR="007729FE" w:rsidRDefault="007729FE" w:rsidP="000C34E8">
            <w:pPr>
              <w:rPr>
                <w:lang w:val="en-US"/>
              </w:rPr>
            </w:pPr>
            <w:r w:rsidRPr="003F7782">
              <w:rPr>
                <w:b/>
                <w:bCs/>
                <w:lang w:val="en-US"/>
              </w:rPr>
              <w:t>Fix</w:t>
            </w:r>
            <w:r>
              <w:rPr>
                <w:lang w:val="en-US"/>
              </w:rPr>
              <w:t xml:space="preserve">: Make the below navigation bar stick with the bottom line of device </w:t>
            </w:r>
          </w:p>
        </w:tc>
        <w:tc>
          <w:tcPr>
            <w:tcW w:w="1114" w:type="dxa"/>
          </w:tcPr>
          <w:p w14:paraId="018FA7E1" w14:textId="45CBDF8D" w:rsidR="007729FE" w:rsidRDefault="007729FE" w:rsidP="000C34E8">
            <w:pPr>
              <w:rPr>
                <w:lang w:val="en-US"/>
              </w:rPr>
            </w:pPr>
            <w:r>
              <w:rPr>
                <w:lang w:val="en-US"/>
              </w:rPr>
              <w:lastRenderedPageBreak/>
              <w:t>Huong</w:t>
            </w:r>
          </w:p>
        </w:tc>
      </w:tr>
      <w:tr w:rsidR="007E462A" w14:paraId="142B887B" w14:textId="77777777" w:rsidTr="002C4F8E">
        <w:tc>
          <w:tcPr>
            <w:tcW w:w="636" w:type="dxa"/>
          </w:tcPr>
          <w:p w14:paraId="2B292D51" w14:textId="508A7F6F" w:rsidR="007E462A" w:rsidRDefault="007E462A" w:rsidP="007E462A">
            <w:pPr>
              <w:rPr>
                <w:lang w:val="en-US"/>
              </w:rPr>
            </w:pPr>
            <w:r>
              <w:rPr>
                <w:lang w:val="en-US"/>
              </w:rPr>
              <w:t>1</w:t>
            </w:r>
          </w:p>
        </w:tc>
        <w:tc>
          <w:tcPr>
            <w:tcW w:w="552" w:type="dxa"/>
          </w:tcPr>
          <w:p w14:paraId="65BC4F72" w14:textId="299C248E" w:rsidR="007E462A" w:rsidRDefault="00167590" w:rsidP="007E462A">
            <w:pPr>
              <w:rPr>
                <w:lang w:val="en-US"/>
              </w:rPr>
            </w:pPr>
            <w:r>
              <w:rPr>
                <w:szCs w:val="22"/>
                <w:lang w:val="en-US"/>
              </w:rPr>
              <w:t>2</w:t>
            </w:r>
          </w:p>
        </w:tc>
        <w:tc>
          <w:tcPr>
            <w:tcW w:w="6714" w:type="dxa"/>
          </w:tcPr>
          <w:p w14:paraId="209EC672" w14:textId="77777777" w:rsidR="007E462A" w:rsidRDefault="007E462A" w:rsidP="007E462A">
            <w:pPr>
              <w:rPr>
                <w:lang w:val="en-US"/>
              </w:rPr>
            </w:pPr>
            <w:r>
              <w:t>H10 Help &amp; Documentation / Severity: 2</w:t>
            </w:r>
          </w:p>
          <w:p w14:paraId="062FC31B" w14:textId="77777777" w:rsidR="007E462A" w:rsidRDefault="007E462A" w:rsidP="007E462A">
            <w:pPr>
              <w:rPr>
                <w:lang w:val="en-US"/>
              </w:rPr>
            </w:pPr>
            <w:r>
              <w:rPr>
                <w:b/>
                <w:bCs/>
                <w:lang w:val="en-US"/>
              </w:rPr>
              <w:t>Task</w:t>
            </w:r>
            <w:r>
              <w:rPr>
                <w:lang w:val="en-US"/>
              </w:rPr>
              <w:t>: Chatbot recommendation</w:t>
            </w:r>
          </w:p>
          <w:p w14:paraId="715CA56B" w14:textId="77777777" w:rsidR="007E462A" w:rsidRDefault="007E462A" w:rsidP="007E462A">
            <w:pPr>
              <w:rPr>
                <w:lang w:val="en-US"/>
              </w:rPr>
            </w:pPr>
            <w:r>
              <w:rPr>
                <w:b/>
                <w:bCs/>
                <w:lang w:val="en-US"/>
              </w:rPr>
              <w:t>Description</w:t>
            </w:r>
            <w:r>
              <w:rPr>
                <w:lang w:val="en-US"/>
              </w:rPr>
              <w:t xml:space="preserve">: </w:t>
            </w:r>
            <w:r>
              <w:t>The chatbot lacks clear instructions on how to use it for product recommendations.</w:t>
            </w:r>
          </w:p>
          <w:p w14:paraId="0A42E612" w14:textId="77777777" w:rsidR="007E462A" w:rsidRDefault="007E462A" w:rsidP="007E462A">
            <w:pPr>
              <w:rPr>
                <w:lang w:val="en-US"/>
              </w:rPr>
            </w:pPr>
            <w:r>
              <w:rPr>
                <w:b/>
                <w:bCs/>
                <w:lang w:val="en-US"/>
              </w:rPr>
              <w:t>Rationale</w:t>
            </w:r>
            <w:r>
              <w:rPr>
                <w:lang w:val="en-US"/>
              </w:rPr>
              <w:t xml:space="preserve">: </w:t>
            </w:r>
            <w:r>
              <w:t>Users may be unsure how to interact with the chatbot effectively</w:t>
            </w:r>
            <w:r>
              <w:rPr>
                <w:lang w:val="en-US"/>
              </w:rPr>
              <w:t>.</w:t>
            </w:r>
          </w:p>
          <w:p w14:paraId="0440AC26" w14:textId="4380FF1B" w:rsidR="007E462A" w:rsidRDefault="007E462A" w:rsidP="007E462A">
            <w:pPr>
              <w:rPr>
                <w:lang w:val="en-US"/>
              </w:rPr>
            </w:pPr>
            <w:r>
              <w:rPr>
                <w:b/>
                <w:bCs/>
                <w:lang w:val="en-US"/>
              </w:rPr>
              <w:t>Fix</w:t>
            </w:r>
            <w:r>
              <w:rPr>
                <w:lang w:val="en-US"/>
              </w:rPr>
              <w:t xml:space="preserve">: </w:t>
            </w:r>
            <w:r>
              <w:t>Include a brief guide or prompts to assist users in utilizing the chatbot.</w:t>
            </w:r>
          </w:p>
        </w:tc>
        <w:tc>
          <w:tcPr>
            <w:tcW w:w="1114" w:type="dxa"/>
          </w:tcPr>
          <w:p w14:paraId="4018D837" w14:textId="46C77BFC" w:rsidR="007E462A" w:rsidRDefault="007E462A" w:rsidP="007E462A">
            <w:pPr>
              <w:rPr>
                <w:lang w:val="en-US"/>
              </w:rPr>
            </w:pPr>
            <w:r>
              <w:rPr>
                <w:lang w:val="en-US"/>
              </w:rPr>
              <w:t>Trang</w:t>
            </w:r>
          </w:p>
        </w:tc>
      </w:tr>
      <w:tr w:rsidR="007E462A" w14:paraId="4F4AA8BD" w14:textId="77777777" w:rsidTr="002C4F8E">
        <w:tc>
          <w:tcPr>
            <w:tcW w:w="636" w:type="dxa"/>
          </w:tcPr>
          <w:p w14:paraId="2B47AFC7" w14:textId="6DEC4FD5" w:rsidR="007E462A" w:rsidRDefault="007E462A" w:rsidP="007E462A">
            <w:pPr>
              <w:rPr>
                <w:lang w:val="en-US"/>
              </w:rPr>
            </w:pPr>
            <w:r>
              <w:rPr>
                <w:lang w:val="en-US"/>
              </w:rPr>
              <w:t>1</w:t>
            </w:r>
          </w:p>
        </w:tc>
        <w:tc>
          <w:tcPr>
            <w:tcW w:w="552" w:type="dxa"/>
          </w:tcPr>
          <w:p w14:paraId="782F39CF" w14:textId="3A100C23" w:rsidR="007E462A" w:rsidRDefault="00167590" w:rsidP="007E462A">
            <w:pPr>
              <w:rPr>
                <w:lang w:val="en-US"/>
              </w:rPr>
            </w:pPr>
            <w:r>
              <w:rPr>
                <w:szCs w:val="22"/>
                <w:lang w:val="en-US"/>
              </w:rPr>
              <w:t>3</w:t>
            </w:r>
          </w:p>
        </w:tc>
        <w:tc>
          <w:tcPr>
            <w:tcW w:w="6714" w:type="dxa"/>
          </w:tcPr>
          <w:p w14:paraId="5645A493" w14:textId="686BAD2C" w:rsidR="007E462A" w:rsidRDefault="007E462A" w:rsidP="007E462A">
            <w:pPr>
              <w:rPr>
                <w:lang w:val="en-US"/>
              </w:rPr>
            </w:pPr>
            <w:r>
              <w:t xml:space="preserve">H7 Flexibility &amp; Efficiency of Use / Severity: </w:t>
            </w:r>
            <w:r w:rsidR="54BF58B8">
              <w:t>0</w:t>
            </w:r>
          </w:p>
          <w:p w14:paraId="48C77ADC" w14:textId="77777777" w:rsidR="007E462A" w:rsidRDefault="007E462A" w:rsidP="007E462A">
            <w:pPr>
              <w:rPr>
                <w:lang w:val="en-US"/>
              </w:rPr>
            </w:pPr>
            <w:r>
              <w:rPr>
                <w:b/>
                <w:bCs/>
                <w:lang w:val="en-US"/>
              </w:rPr>
              <w:t>Task</w:t>
            </w:r>
            <w:r>
              <w:rPr>
                <w:lang w:val="en-US"/>
              </w:rPr>
              <w:t>: Chatbot recommendation</w:t>
            </w:r>
          </w:p>
          <w:p w14:paraId="27C1337F" w14:textId="77777777" w:rsidR="007E462A" w:rsidRDefault="007E462A" w:rsidP="007E462A">
            <w:pPr>
              <w:rPr>
                <w:lang w:val="en-US"/>
              </w:rPr>
            </w:pPr>
            <w:r>
              <w:rPr>
                <w:b/>
                <w:bCs/>
                <w:lang w:val="en-US"/>
              </w:rPr>
              <w:t>Description</w:t>
            </w:r>
            <w:r>
              <w:rPr>
                <w:lang w:val="en-US"/>
              </w:rPr>
              <w:t xml:space="preserve">: </w:t>
            </w:r>
            <w:r>
              <w:t>The chatbot does not remember previous interactions, requiring users to repeat information</w:t>
            </w:r>
          </w:p>
          <w:p w14:paraId="39E1665B" w14:textId="77777777" w:rsidR="007E462A" w:rsidRDefault="007E462A" w:rsidP="007E462A">
            <w:pPr>
              <w:rPr>
                <w:lang w:val="en-US"/>
              </w:rPr>
            </w:pPr>
            <w:r>
              <w:rPr>
                <w:b/>
                <w:bCs/>
                <w:lang w:val="en-US"/>
              </w:rPr>
              <w:t>Rationale</w:t>
            </w:r>
            <w:r>
              <w:rPr>
                <w:lang w:val="en-US"/>
              </w:rPr>
              <w:t xml:space="preserve">: </w:t>
            </w:r>
            <w:r>
              <w:t>Repetitive interactions can frustrate users and reduce efficiency.</w:t>
            </w:r>
          </w:p>
          <w:p w14:paraId="46C9B635" w14:textId="17207505" w:rsidR="007E462A" w:rsidRDefault="007E462A" w:rsidP="007E462A">
            <w:pPr>
              <w:rPr>
                <w:lang w:val="en-US"/>
              </w:rPr>
            </w:pPr>
            <w:r>
              <w:rPr>
                <w:b/>
                <w:bCs/>
                <w:lang w:val="en-US"/>
              </w:rPr>
              <w:t>Fix</w:t>
            </w:r>
            <w:r>
              <w:rPr>
                <w:lang w:val="en-US"/>
              </w:rPr>
              <w:t xml:space="preserve">: </w:t>
            </w:r>
            <w:r>
              <w:t>Implement context retention in the chatbot to remember past interactions.</w:t>
            </w:r>
          </w:p>
        </w:tc>
        <w:tc>
          <w:tcPr>
            <w:tcW w:w="1114" w:type="dxa"/>
          </w:tcPr>
          <w:p w14:paraId="435FDA68" w14:textId="533610FD" w:rsidR="007E462A" w:rsidRDefault="007E462A" w:rsidP="007E462A">
            <w:pPr>
              <w:rPr>
                <w:lang w:val="en-US"/>
              </w:rPr>
            </w:pPr>
            <w:r>
              <w:rPr>
                <w:lang w:val="en-US"/>
              </w:rPr>
              <w:t>Trang</w:t>
            </w:r>
          </w:p>
        </w:tc>
      </w:tr>
      <w:tr w:rsidR="00D913D4" w14:paraId="7CA42EC9" w14:textId="77777777" w:rsidTr="002C4F8E">
        <w:tc>
          <w:tcPr>
            <w:tcW w:w="636" w:type="dxa"/>
          </w:tcPr>
          <w:p w14:paraId="5336A95B" w14:textId="196ED4D4" w:rsidR="00D913D4" w:rsidRDefault="00D913D4" w:rsidP="00D913D4">
            <w:pPr>
              <w:rPr>
                <w:lang w:val="en-US"/>
              </w:rPr>
            </w:pPr>
            <w:r w:rsidRPr="00167590">
              <w:rPr>
                <w:rFonts w:cstheme="minorHAnsi"/>
                <w:szCs w:val="22"/>
              </w:rPr>
              <w:t>1</w:t>
            </w:r>
          </w:p>
        </w:tc>
        <w:tc>
          <w:tcPr>
            <w:tcW w:w="552" w:type="dxa"/>
          </w:tcPr>
          <w:p w14:paraId="730BEB7C" w14:textId="2251B456" w:rsidR="00D913D4" w:rsidRDefault="00167590" w:rsidP="00D913D4">
            <w:pPr>
              <w:rPr>
                <w:lang w:val="en-US"/>
              </w:rPr>
            </w:pPr>
            <w:r>
              <w:rPr>
                <w:szCs w:val="22"/>
                <w:lang w:val="en-US"/>
              </w:rPr>
              <w:t>4</w:t>
            </w:r>
          </w:p>
        </w:tc>
        <w:tc>
          <w:tcPr>
            <w:tcW w:w="6714" w:type="dxa"/>
          </w:tcPr>
          <w:p w14:paraId="0EFB0D45" w14:textId="77777777" w:rsidR="00D913D4" w:rsidRPr="00167590" w:rsidRDefault="00D913D4" w:rsidP="00D913D4">
            <w:pPr>
              <w:jc w:val="both"/>
              <w:rPr>
                <w:rFonts w:cstheme="minorHAnsi"/>
                <w:i/>
                <w:szCs w:val="22"/>
              </w:rPr>
            </w:pPr>
            <w:r w:rsidRPr="00167590">
              <w:rPr>
                <w:rFonts w:cstheme="minorHAnsi"/>
                <w:i/>
                <w:szCs w:val="22"/>
              </w:rPr>
              <w:t>H3: User Control &amp; Freedom / Severity: 2</w:t>
            </w:r>
          </w:p>
          <w:p w14:paraId="5038CF61" w14:textId="77777777" w:rsidR="00D913D4" w:rsidRPr="00167590" w:rsidRDefault="00D913D4" w:rsidP="00D913D4">
            <w:pPr>
              <w:jc w:val="both"/>
              <w:rPr>
                <w:rFonts w:cstheme="minorHAnsi"/>
                <w:szCs w:val="22"/>
              </w:rPr>
            </w:pPr>
            <w:r w:rsidRPr="00167590">
              <w:rPr>
                <w:rFonts w:cstheme="minorHAnsi"/>
                <w:b/>
                <w:szCs w:val="22"/>
              </w:rPr>
              <w:t>Task</w:t>
            </w:r>
            <w:r w:rsidRPr="00167590">
              <w:rPr>
                <w:rFonts w:cstheme="minorHAnsi"/>
                <w:szCs w:val="22"/>
              </w:rPr>
              <w:t xml:space="preserve">: Chatbot </w:t>
            </w:r>
          </w:p>
          <w:p w14:paraId="2E78A8BC" w14:textId="77777777" w:rsidR="00D913D4" w:rsidRPr="00167590" w:rsidRDefault="00D913D4" w:rsidP="00D913D4">
            <w:pPr>
              <w:jc w:val="both"/>
              <w:rPr>
                <w:rFonts w:cstheme="minorHAnsi"/>
                <w:szCs w:val="22"/>
              </w:rPr>
            </w:pPr>
            <w:r w:rsidRPr="00167590">
              <w:rPr>
                <w:rFonts w:cstheme="minorHAnsi"/>
                <w:b/>
                <w:szCs w:val="22"/>
              </w:rPr>
              <w:t>Description</w:t>
            </w:r>
            <w:r w:rsidRPr="00167590">
              <w:rPr>
                <w:rFonts w:cstheme="minorHAnsi"/>
                <w:szCs w:val="22"/>
              </w:rPr>
              <w:t>: The “Notification” and “Promos” choices cannot be chosen</w:t>
            </w:r>
          </w:p>
          <w:p w14:paraId="65EE0EBC" w14:textId="77777777" w:rsidR="00D913D4" w:rsidRPr="00167590" w:rsidRDefault="00D913D4" w:rsidP="00D913D4">
            <w:pPr>
              <w:jc w:val="both"/>
              <w:rPr>
                <w:rFonts w:cstheme="minorHAnsi"/>
                <w:szCs w:val="22"/>
              </w:rPr>
            </w:pPr>
            <w:r w:rsidRPr="00167590">
              <w:rPr>
                <w:rFonts w:cstheme="minorHAnsi"/>
                <w:b/>
                <w:szCs w:val="22"/>
              </w:rPr>
              <w:t>Rationale</w:t>
            </w:r>
            <w:r w:rsidRPr="00167590">
              <w:rPr>
                <w:rFonts w:cstheme="minorHAnsi"/>
                <w:szCs w:val="22"/>
              </w:rPr>
              <w:t>: Users may be frustrated and confused while cannot access an icon in the system</w:t>
            </w:r>
          </w:p>
          <w:p w14:paraId="2B55F5AD" w14:textId="78B82559" w:rsidR="00D913D4" w:rsidRDefault="00D913D4" w:rsidP="00D913D4">
            <w:r w:rsidRPr="00167590">
              <w:rPr>
                <w:rFonts w:cstheme="minorHAnsi"/>
                <w:b/>
                <w:szCs w:val="22"/>
              </w:rPr>
              <w:t>Fix</w:t>
            </w:r>
            <w:r w:rsidRPr="00167590">
              <w:rPr>
                <w:rFonts w:cstheme="minorHAnsi"/>
                <w:szCs w:val="22"/>
              </w:rPr>
              <w:t>: Add another page for Notification and Promos choice or delete that choice from the top.</w:t>
            </w:r>
          </w:p>
        </w:tc>
        <w:tc>
          <w:tcPr>
            <w:tcW w:w="1114" w:type="dxa"/>
          </w:tcPr>
          <w:p w14:paraId="1BBEAA9E" w14:textId="4B7DCC7B" w:rsidR="00D913D4" w:rsidRDefault="00D913D4" w:rsidP="00D913D4">
            <w:pPr>
              <w:rPr>
                <w:lang w:val="en-US"/>
              </w:rPr>
            </w:pPr>
            <w:r w:rsidRPr="00167590">
              <w:rPr>
                <w:rFonts w:cstheme="minorHAnsi"/>
                <w:szCs w:val="22"/>
                <w:lang w:val="en-US"/>
              </w:rPr>
              <w:t>Hang</w:t>
            </w:r>
          </w:p>
        </w:tc>
      </w:tr>
      <w:tr w:rsidR="007729FE" w14:paraId="5459398E" w14:textId="7F28123D" w:rsidTr="002C4F8E">
        <w:tc>
          <w:tcPr>
            <w:tcW w:w="636" w:type="dxa"/>
          </w:tcPr>
          <w:p w14:paraId="1BCB68BD" w14:textId="6C5F3875" w:rsidR="007729FE" w:rsidRDefault="007729FE" w:rsidP="000C34E8">
            <w:pPr>
              <w:rPr>
                <w:lang w:val="en-US"/>
              </w:rPr>
            </w:pPr>
            <w:r>
              <w:rPr>
                <w:lang w:val="en-US"/>
              </w:rPr>
              <w:t>2</w:t>
            </w:r>
            <w:r w:rsidR="00E14BF4">
              <w:rPr>
                <w:rStyle w:val="FootnoteReference"/>
                <w:lang w:val="en-US"/>
              </w:rPr>
              <w:footnoteReference w:id="4"/>
            </w:r>
          </w:p>
        </w:tc>
        <w:tc>
          <w:tcPr>
            <w:tcW w:w="552" w:type="dxa"/>
          </w:tcPr>
          <w:p w14:paraId="657DED27" w14:textId="77777777" w:rsidR="007729FE" w:rsidRDefault="007729FE" w:rsidP="000C34E8">
            <w:pPr>
              <w:rPr>
                <w:lang w:val="en-US"/>
              </w:rPr>
            </w:pPr>
            <w:r>
              <w:rPr>
                <w:lang w:val="en-US"/>
              </w:rPr>
              <w:t>1</w:t>
            </w:r>
          </w:p>
        </w:tc>
        <w:tc>
          <w:tcPr>
            <w:tcW w:w="6714" w:type="dxa"/>
          </w:tcPr>
          <w:p w14:paraId="2AFFF0D9" w14:textId="77777777" w:rsidR="007729FE" w:rsidRDefault="007729FE" w:rsidP="000C34E8">
            <w:pPr>
              <w:rPr>
                <w:lang w:val="en-US"/>
              </w:rPr>
            </w:pPr>
            <w:r>
              <w:rPr>
                <w:lang w:val="en-US"/>
              </w:rPr>
              <w:t>H1</w:t>
            </w:r>
            <w:r>
              <w:t xml:space="preserve"> </w:t>
            </w:r>
            <w:r w:rsidRPr="00027076">
              <w:rPr>
                <w:lang w:val="en-US"/>
              </w:rPr>
              <w:t>Visibility of 1 System Status</w:t>
            </w:r>
            <w:r>
              <w:rPr>
                <w:lang w:val="en-US"/>
              </w:rPr>
              <w:t>/ Severity: 1</w:t>
            </w:r>
          </w:p>
          <w:p w14:paraId="37C77C17" w14:textId="77777777" w:rsidR="007729FE" w:rsidRDefault="007729FE" w:rsidP="000C34E8">
            <w:pPr>
              <w:rPr>
                <w:lang w:val="en-US"/>
              </w:rPr>
            </w:pPr>
            <w:r w:rsidRPr="003F7782">
              <w:rPr>
                <w:b/>
                <w:bCs/>
                <w:lang w:val="en-US"/>
              </w:rPr>
              <w:t>Task</w:t>
            </w:r>
            <w:r>
              <w:rPr>
                <w:lang w:val="en-US"/>
              </w:rPr>
              <w:t>: Viewing product in 3D</w:t>
            </w:r>
          </w:p>
          <w:p w14:paraId="7AF04E3A" w14:textId="77777777" w:rsidR="007729FE" w:rsidRDefault="007729FE" w:rsidP="000C34E8">
            <w:pPr>
              <w:rPr>
                <w:lang w:val="en-US"/>
              </w:rPr>
            </w:pPr>
            <w:r w:rsidRPr="003F7782">
              <w:rPr>
                <w:b/>
                <w:bCs/>
                <w:lang w:val="en-US"/>
              </w:rPr>
              <w:t>Description</w:t>
            </w:r>
            <w:r>
              <w:rPr>
                <w:lang w:val="en-US"/>
              </w:rPr>
              <w:t xml:space="preserve">: After pressing View in 3D, a new tab is opened. The tab only contains a single 3D model that </w:t>
            </w:r>
            <w:proofErr w:type="gramStart"/>
            <w:r>
              <w:rPr>
                <w:lang w:val="en-US"/>
              </w:rPr>
              <w:t>is able to</w:t>
            </w:r>
            <w:proofErr w:type="gramEnd"/>
            <w:r>
              <w:rPr>
                <w:lang w:val="en-US"/>
              </w:rPr>
              <w:t xml:space="preserve"> rotate.</w:t>
            </w:r>
          </w:p>
          <w:p w14:paraId="6FF5F909" w14:textId="77777777" w:rsidR="007729FE" w:rsidRDefault="007729FE" w:rsidP="000C34E8">
            <w:pPr>
              <w:rPr>
                <w:lang w:val="en-US"/>
              </w:rPr>
            </w:pPr>
            <w:r w:rsidRPr="003F7782">
              <w:rPr>
                <w:b/>
                <w:bCs/>
                <w:lang w:val="en-US"/>
              </w:rPr>
              <w:t>Rationale</w:t>
            </w:r>
            <w:r>
              <w:rPr>
                <w:lang w:val="en-US"/>
              </w:rPr>
              <w:t>: Without any description, users won’t know that this model is able to rotate by dragging.</w:t>
            </w:r>
          </w:p>
          <w:p w14:paraId="4A5FB2C0" w14:textId="77777777" w:rsidR="007729FE" w:rsidRDefault="007729FE" w:rsidP="000C34E8">
            <w:pPr>
              <w:rPr>
                <w:lang w:val="en-US"/>
              </w:rPr>
            </w:pPr>
            <w:r w:rsidRPr="003F7782">
              <w:rPr>
                <w:b/>
                <w:bCs/>
                <w:lang w:val="en-US"/>
              </w:rPr>
              <w:t>Fix</w:t>
            </w:r>
            <w:r>
              <w:rPr>
                <w:lang w:val="en-US"/>
              </w:rPr>
              <w:t>: Add instruction text “Drag to rotate”</w:t>
            </w:r>
          </w:p>
        </w:tc>
        <w:tc>
          <w:tcPr>
            <w:tcW w:w="1114" w:type="dxa"/>
          </w:tcPr>
          <w:p w14:paraId="3F50B482" w14:textId="39BF34D5" w:rsidR="007729FE" w:rsidRDefault="002F5273" w:rsidP="000C34E8">
            <w:pPr>
              <w:rPr>
                <w:lang w:val="en-US"/>
              </w:rPr>
            </w:pPr>
            <w:r>
              <w:rPr>
                <w:lang w:val="en-US"/>
              </w:rPr>
              <w:t>Huong</w:t>
            </w:r>
          </w:p>
        </w:tc>
      </w:tr>
      <w:tr w:rsidR="007729FE" w14:paraId="19869E90" w14:textId="1629B878" w:rsidTr="002C4F8E">
        <w:tc>
          <w:tcPr>
            <w:tcW w:w="636" w:type="dxa"/>
          </w:tcPr>
          <w:p w14:paraId="7E01D333" w14:textId="77777777" w:rsidR="007729FE" w:rsidRDefault="007729FE" w:rsidP="000C34E8">
            <w:pPr>
              <w:rPr>
                <w:lang w:val="en-US"/>
              </w:rPr>
            </w:pPr>
            <w:r>
              <w:rPr>
                <w:lang w:val="en-US"/>
              </w:rPr>
              <w:t>2</w:t>
            </w:r>
          </w:p>
        </w:tc>
        <w:tc>
          <w:tcPr>
            <w:tcW w:w="552" w:type="dxa"/>
          </w:tcPr>
          <w:p w14:paraId="27104AD5" w14:textId="77777777" w:rsidR="007729FE" w:rsidRDefault="007729FE" w:rsidP="000C34E8">
            <w:pPr>
              <w:rPr>
                <w:lang w:val="en-US"/>
              </w:rPr>
            </w:pPr>
            <w:r>
              <w:rPr>
                <w:lang w:val="en-US"/>
              </w:rPr>
              <w:t>2</w:t>
            </w:r>
          </w:p>
        </w:tc>
        <w:tc>
          <w:tcPr>
            <w:tcW w:w="6714" w:type="dxa"/>
          </w:tcPr>
          <w:p w14:paraId="3713983C" w14:textId="77777777" w:rsidR="007729FE" w:rsidRDefault="007729FE" w:rsidP="000C34E8">
            <w:pPr>
              <w:rPr>
                <w:lang w:val="en-US"/>
              </w:rPr>
            </w:pPr>
            <w:r>
              <w:rPr>
                <w:lang w:val="en-US"/>
              </w:rPr>
              <w:t xml:space="preserve">H6 </w:t>
            </w:r>
            <w:r w:rsidRPr="003F6746">
              <w:rPr>
                <w:lang w:val="en-US"/>
              </w:rPr>
              <w:t>Recognition Rather Than Recall</w:t>
            </w:r>
            <w:r>
              <w:rPr>
                <w:lang w:val="en-US"/>
              </w:rPr>
              <w:t xml:space="preserve"> / Severity: 3</w:t>
            </w:r>
          </w:p>
          <w:p w14:paraId="05C3FAE2" w14:textId="77777777" w:rsidR="007729FE" w:rsidRDefault="007729FE" w:rsidP="000C34E8">
            <w:pPr>
              <w:rPr>
                <w:lang w:val="en-US"/>
              </w:rPr>
            </w:pPr>
            <w:r w:rsidRPr="003F7782">
              <w:rPr>
                <w:b/>
                <w:bCs/>
                <w:lang w:val="en-US"/>
              </w:rPr>
              <w:t>Task</w:t>
            </w:r>
            <w:r>
              <w:rPr>
                <w:lang w:val="en-US"/>
              </w:rPr>
              <w:t>: Viewing product in 3D</w:t>
            </w:r>
          </w:p>
          <w:p w14:paraId="4A7C75B6" w14:textId="77777777" w:rsidR="007729FE" w:rsidRDefault="007729FE" w:rsidP="000C34E8">
            <w:pPr>
              <w:rPr>
                <w:lang w:val="en-US"/>
              </w:rPr>
            </w:pPr>
            <w:r w:rsidRPr="003F7782">
              <w:rPr>
                <w:b/>
                <w:bCs/>
                <w:lang w:val="en-US"/>
              </w:rPr>
              <w:t>Description</w:t>
            </w:r>
            <w:r>
              <w:rPr>
                <w:lang w:val="en-US"/>
              </w:rPr>
              <w:t>: After pressing View in 3D, a new tab is opened. The tab only contains a single 3D model without any description about the product’s detail or product’s name.</w:t>
            </w:r>
          </w:p>
          <w:p w14:paraId="23BC9725" w14:textId="77777777" w:rsidR="007729FE" w:rsidRDefault="007729FE" w:rsidP="000C34E8">
            <w:pPr>
              <w:rPr>
                <w:lang w:val="en-US"/>
              </w:rPr>
            </w:pPr>
            <w:r w:rsidRPr="003F7782">
              <w:rPr>
                <w:b/>
                <w:bCs/>
                <w:lang w:val="en-US"/>
              </w:rPr>
              <w:t>Rationale</w:t>
            </w:r>
            <w:r>
              <w:rPr>
                <w:lang w:val="en-US"/>
              </w:rPr>
              <w:t>: Users would have to switch back to the initial app to see what product they are viewing.</w:t>
            </w:r>
          </w:p>
          <w:p w14:paraId="14FF199F" w14:textId="77777777" w:rsidR="007729FE" w:rsidRDefault="007729FE" w:rsidP="000C34E8">
            <w:pPr>
              <w:rPr>
                <w:lang w:val="en-US"/>
              </w:rPr>
            </w:pPr>
            <w:r w:rsidRPr="003F7782">
              <w:rPr>
                <w:b/>
                <w:bCs/>
                <w:lang w:val="en-US"/>
              </w:rPr>
              <w:t>Fix</w:t>
            </w:r>
            <w:r>
              <w:rPr>
                <w:lang w:val="en-US"/>
              </w:rPr>
              <w:t>: Add product’s name and a short description of that product.</w:t>
            </w:r>
          </w:p>
        </w:tc>
        <w:tc>
          <w:tcPr>
            <w:tcW w:w="1114" w:type="dxa"/>
          </w:tcPr>
          <w:p w14:paraId="599693E2" w14:textId="4C3EACB9" w:rsidR="007729FE" w:rsidRDefault="002F5273" w:rsidP="000C34E8">
            <w:pPr>
              <w:rPr>
                <w:lang w:val="en-US"/>
              </w:rPr>
            </w:pPr>
            <w:r>
              <w:rPr>
                <w:lang w:val="en-US"/>
              </w:rPr>
              <w:t>Huong</w:t>
            </w:r>
          </w:p>
        </w:tc>
      </w:tr>
      <w:tr w:rsidR="007729FE" w14:paraId="36FB5285" w14:textId="00B4191A" w:rsidTr="002C4F8E">
        <w:tc>
          <w:tcPr>
            <w:tcW w:w="636" w:type="dxa"/>
          </w:tcPr>
          <w:p w14:paraId="5C7DBDD2" w14:textId="77777777" w:rsidR="007729FE" w:rsidRPr="006F1F6E" w:rsidRDefault="007729FE" w:rsidP="000C34E8">
            <w:pPr>
              <w:rPr>
                <w:lang w:val="en-US"/>
              </w:rPr>
            </w:pPr>
            <w:r>
              <w:rPr>
                <w:lang w:val="en-US"/>
              </w:rPr>
              <w:t>2</w:t>
            </w:r>
          </w:p>
        </w:tc>
        <w:tc>
          <w:tcPr>
            <w:tcW w:w="552" w:type="dxa"/>
          </w:tcPr>
          <w:p w14:paraId="5EE81461" w14:textId="77777777" w:rsidR="007729FE" w:rsidRDefault="007729FE" w:rsidP="000C34E8">
            <w:pPr>
              <w:rPr>
                <w:lang w:val="en-US"/>
              </w:rPr>
            </w:pPr>
            <w:r>
              <w:rPr>
                <w:lang w:val="en-US"/>
              </w:rPr>
              <w:t>3</w:t>
            </w:r>
          </w:p>
        </w:tc>
        <w:tc>
          <w:tcPr>
            <w:tcW w:w="6714" w:type="dxa"/>
          </w:tcPr>
          <w:p w14:paraId="0862A715" w14:textId="77777777" w:rsidR="007729FE" w:rsidRDefault="007729FE" w:rsidP="000C34E8">
            <w:pPr>
              <w:rPr>
                <w:lang w:val="en-US"/>
              </w:rPr>
            </w:pPr>
            <w:r>
              <w:rPr>
                <w:lang w:val="en-US"/>
              </w:rPr>
              <w:t xml:space="preserve">H8 </w:t>
            </w:r>
            <w:r w:rsidRPr="009E42AE">
              <w:rPr>
                <w:lang w:val="en-US"/>
              </w:rPr>
              <w:t>Aesthetic and</w:t>
            </w:r>
            <w:r>
              <w:rPr>
                <w:lang w:val="en-US"/>
              </w:rPr>
              <w:t xml:space="preserve"> </w:t>
            </w:r>
            <w:r w:rsidRPr="009E42AE">
              <w:rPr>
                <w:lang w:val="en-US"/>
              </w:rPr>
              <w:t>Minimalist Design</w:t>
            </w:r>
            <w:r>
              <w:rPr>
                <w:lang w:val="en-US"/>
              </w:rPr>
              <w:t xml:space="preserve"> / Severity: 1</w:t>
            </w:r>
          </w:p>
          <w:p w14:paraId="4BB07BF0" w14:textId="77777777" w:rsidR="007729FE" w:rsidRDefault="007729FE" w:rsidP="000C34E8">
            <w:pPr>
              <w:rPr>
                <w:lang w:val="en-US"/>
              </w:rPr>
            </w:pPr>
            <w:r w:rsidRPr="003F7782">
              <w:rPr>
                <w:b/>
                <w:bCs/>
                <w:lang w:val="en-US"/>
              </w:rPr>
              <w:t>Task</w:t>
            </w:r>
            <w:r>
              <w:rPr>
                <w:lang w:val="en-US"/>
              </w:rPr>
              <w:t xml:space="preserve">: See </w:t>
            </w:r>
            <w:proofErr w:type="gramStart"/>
            <w:r>
              <w:rPr>
                <w:lang w:val="en-US"/>
              </w:rPr>
              <w:t>detail</w:t>
            </w:r>
            <w:proofErr w:type="gramEnd"/>
            <w:r>
              <w:rPr>
                <w:lang w:val="en-US"/>
              </w:rPr>
              <w:t xml:space="preserve"> about products on product detail page</w:t>
            </w:r>
          </w:p>
          <w:p w14:paraId="4C8F7F94" w14:textId="77777777" w:rsidR="007729FE" w:rsidRDefault="007729FE" w:rsidP="000C34E8">
            <w:pPr>
              <w:rPr>
                <w:lang w:val="en-US"/>
              </w:rPr>
            </w:pPr>
            <w:r w:rsidRPr="003F7782">
              <w:rPr>
                <w:b/>
                <w:bCs/>
                <w:lang w:val="en-US"/>
              </w:rPr>
              <w:t>Description</w:t>
            </w:r>
            <w:r>
              <w:rPr>
                <w:lang w:val="en-US"/>
              </w:rPr>
              <w:t>: After clicking the Detail button, the exit of that page is clicking the Detail button again or clicking the arrow at the top left</w:t>
            </w:r>
          </w:p>
          <w:p w14:paraId="381E1EFE" w14:textId="77777777" w:rsidR="007729FE" w:rsidRDefault="007729FE" w:rsidP="000C34E8">
            <w:pPr>
              <w:rPr>
                <w:lang w:val="en-US"/>
              </w:rPr>
            </w:pPr>
            <w:r w:rsidRPr="003F7782">
              <w:rPr>
                <w:b/>
                <w:bCs/>
                <w:lang w:val="en-US"/>
              </w:rPr>
              <w:t>Rationale</w:t>
            </w:r>
            <w:r>
              <w:rPr>
                <w:lang w:val="en-US"/>
              </w:rPr>
              <w:t xml:space="preserve">: The inconsistency can confuse </w:t>
            </w:r>
            <w:proofErr w:type="gramStart"/>
            <w:r>
              <w:rPr>
                <w:lang w:val="en-US"/>
              </w:rPr>
              <w:t>user</w:t>
            </w:r>
            <w:proofErr w:type="gramEnd"/>
            <w:r>
              <w:rPr>
                <w:lang w:val="en-US"/>
              </w:rPr>
              <w:t>, also the Detail button looking like normal text can make user miss it</w:t>
            </w:r>
          </w:p>
          <w:p w14:paraId="7697C206" w14:textId="77777777" w:rsidR="007729FE" w:rsidRDefault="007729FE" w:rsidP="000C34E8">
            <w:pPr>
              <w:rPr>
                <w:lang w:val="en-US"/>
              </w:rPr>
            </w:pPr>
            <w:r w:rsidRPr="003F7782">
              <w:rPr>
                <w:b/>
                <w:bCs/>
                <w:lang w:val="en-US"/>
              </w:rPr>
              <w:lastRenderedPageBreak/>
              <w:t>Fix</w:t>
            </w:r>
            <w:r>
              <w:rPr>
                <w:lang w:val="en-US"/>
              </w:rPr>
              <w:t>: Delete the Detail button and display all information at the start</w:t>
            </w:r>
          </w:p>
        </w:tc>
        <w:tc>
          <w:tcPr>
            <w:tcW w:w="1114" w:type="dxa"/>
          </w:tcPr>
          <w:p w14:paraId="18339F50" w14:textId="779D959E" w:rsidR="007729FE" w:rsidRDefault="002F5273" w:rsidP="000C34E8">
            <w:pPr>
              <w:rPr>
                <w:lang w:val="en-US"/>
              </w:rPr>
            </w:pPr>
            <w:r>
              <w:rPr>
                <w:lang w:val="en-US"/>
              </w:rPr>
              <w:lastRenderedPageBreak/>
              <w:t>Huong</w:t>
            </w:r>
          </w:p>
        </w:tc>
      </w:tr>
      <w:tr w:rsidR="00D913D4" w14:paraId="19F80AB1" w14:textId="77777777" w:rsidTr="002C4F8E">
        <w:tc>
          <w:tcPr>
            <w:tcW w:w="636" w:type="dxa"/>
          </w:tcPr>
          <w:p w14:paraId="4CD6338C" w14:textId="2314E243" w:rsidR="00D913D4" w:rsidRDefault="00D913D4" w:rsidP="00D913D4">
            <w:pPr>
              <w:rPr>
                <w:lang w:val="en-US"/>
              </w:rPr>
            </w:pPr>
            <w:r>
              <w:rPr>
                <w:lang w:val="en-US"/>
              </w:rPr>
              <w:t>2</w:t>
            </w:r>
          </w:p>
        </w:tc>
        <w:tc>
          <w:tcPr>
            <w:tcW w:w="552" w:type="dxa"/>
          </w:tcPr>
          <w:p w14:paraId="50846643" w14:textId="1AA5EF34" w:rsidR="00D913D4" w:rsidRDefault="00824969" w:rsidP="00D913D4">
            <w:pPr>
              <w:rPr>
                <w:lang w:val="en-US"/>
              </w:rPr>
            </w:pPr>
            <w:r>
              <w:rPr>
                <w:lang w:val="en-US"/>
              </w:rPr>
              <w:t>4</w:t>
            </w:r>
          </w:p>
        </w:tc>
        <w:tc>
          <w:tcPr>
            <w:tcW w:w="6714" w:type="dxa"/>
          </w:tcPr>
          <w:p w14:paraId="28DA91BF" w14:textId="09CB73B0" w:rsidR="00D913D4" w:rsidRDefault="00D913D4" w:rsidP="00D913D4">
            <w:pPr>
              <w:rPr>
                <w:lang w:val="en-US"/>
              </w:rPr>
            </w:pPr>
            <w:r>
              <w:rPr>
                <w:lang w:val="en-US"/>
              </w:rPr>
              <w:t xml:space="preserve">H8: Aesthetic &amp; Minimalist Design/ Severity: </w:t>
            </w:r>
            <w:r w:rsidR="2722389E" w:rsidRPr="10E17539">
              <w:rPr>
                <w:lang w:val="en-US"/>
              </w:rPr>
              <w:t>0</w:t>
            </w:r>
          </w:p>
          <w:p w14:paraId="64160A0D" w14:textId="77777777" w:rsidR="00D913D4" w:rsidRDefault="00D913D4" w:rsidP="00D913D4">
            <w:pPr>
              <w:rPr>
                <w:lang w:val="en-US"/>
              </w:rPr>
            </w:pPr>
            <w:r>
              <w:rPr>
                <w:b/>
                <w:bCs/>
                <w:lang w:val="en-US"/>
              </w:rPr>
              <w:t>Task:</w:t>
            </w:r>
            <w:r>
              <w:rPr>
                <w:lang w:val="en-US"/>
              </w:rPr>
              <w:t xml:space="preserve"> Browsing Products</w:t>
            </w:r>
          </w:p>
          <w:p w14:paraId="3C8C815F" w14:textId="77777777" w:rsidR="00D913D4" w:rsidRDefault="00D913D4" w:rsidP="00D913D4">
            <w:pPr>
              <w:rPr>
                <w:lang w:val="en-US"/>
              </w:rPr>
            </w:pPr>
            <w:r>
              <w:rPr>
                <w:b/>
                <w:bCs/>
                <w:lang w:val="en-US"/>
              </w:rPr>
              <w:t>Description:</w:t>
            </w:r>
            <w:r>
              <w:rPr>
                <w:lang w:val="en-US"/>
              </w:rPr>
              <w:t xml:space="preserve"> </w:t>
            </w:r>
            <w:r>
              <w:t>The product browsing page displays excessive information, including long descriptions and multiple badges, leading to clutter</w:t>
            </w:r>
            <w:r>
              <w:rPr>
                <w:lang w:val="en-US"/>
              </w:rPr>
              <w:t>.</w:t>
            </w:r>
          </w:p>
          <w:p w14:paraId="754BDB85" w14:textId="77777777" w:rsidR="00D913D4" w:rsidRDefault="00D913D4" w:rsidP="00D913D4">
            <w:pPr>
              <w:rPr>
                <w:lang w:val="en-US"/>
              </w:rPr>
            </w:pPr>
            <w:r>
              <w:rPr>
                <w:b/>
                <w:bCs/>
                <w:lang w:val="en-US"/>
              </w:rPr>
              <w:t>Rationale:</w:t>
            </w:r>
            <w:r>
              <w:rPr>
                <w:lang w:val="en-US"/>
              </w:rPr>
              <w:t xml:space="preserve"> Overloading users with information can make it difficult to focus on key product details.</w:t>
            </w:r>
          </w:p>
          <w:p w14:paraId="02540178" w14:textId="7A317E7D" w:rsidR="00D913D4" w:rsidRDefault="00D913D4" w:rsidP="00D913D4">
            <w:pPr>
              <w:rPr>
                <w:lang w:val="en-US"/>
              </w:rPr>
            </w:pPr>
            <w:r>
              <w:rPr>
                <w:b/>
                <w:bCs/>
                <w:lang w:val="en-US"/>
              </w:rPr>
              <w:t>Fix:</w:t>
            </w:r>
            <w:r>
              <w:rPr>
                <w:lang w:val="en-US"/>
              </w:rPr>
              <w:t xml:space="preserve"> Simplify the design by showing essential information and using expandable sections for additional details.</w:t>
            </w:r>
          </w:p>
        </w:tc>
        <w:tc>
          <w:tcPr>
            <w:tcW w:w="1114" w:type="dxa"/>
          </w:tcPr>
          <w:p w14:paraId="6BC905FF" w14:textId="57CE874E" w:rsidR="00D913D4" w:rsidRDefault="00D913D4" w:rsidP="00D913D4">
            <w:pPr>
              <w:rPr>
                <w:lang w:val="en-US"/>
              </w:rPr>
            </w:pPr>
            <w:r>
              <w:rPr>
                <w:lang w:val="en-US"/>
              </w:rPr>
              <w:t>Trang</w:t>
            </w:r>
          </w:p>
        </w:tc>
      </w:tr>
      <w:tr w:rsidR="00D913D4" w14:paraId="3D9EBA18" w14:textId="77777777" w:rsidTr="002C4F8E">
        <w:tc>
          <w:tcPr>
            <w:tcW w:w="636" w:type="dxa"/>
          </w:tcPr>
          <w:p w14:paraId="1FD5C5F7" w14:textId="2929ABF4" w:rsidR="00D913D4" w:rsidRDefault="00D913D4" w:rsidP="00D913D4">
            <w:pPr>
              <w:rPr>
                <w:lang w:val="en-US"/>
              </w:rPr>
            </w:pPr>
            <w:r>
              <w:rPr>
                <w:lang w:val="en-US"/>
              </w:rPr>
              <w:t>2</w:t>
            </w:r>
          </w:p>
        </w:tc>
        <w:tc>
          <w:tcPr>
            <w:tcW w:w="552" w:type="dxa"/>
          </w:tcPr>
          <w:p w14:paraId="671864D4" w14:textId="3BFF092E" w:rsidR="00D913D4" w:rsidRDefault="00824969" w:rsidP="00D913D4">
            <w:pPr>
              <w:rPr>
                <w:lang w:val="en-US"/>
              </w:rPr>
            </w:pPr>
            <w:r>
              <w:rPr>
                <w:lang w:val="en-US"/>
              </w:rPr>
              <w:t>5</w:t>
            </w:r>
          </w:p>
        </w:tc>
        <w:tc>
          <w:tcPr>
            <w:tcW w:w="6714" w:type="dxa"/>
          </w:tcPr>
          <w:p w14:paraId="7BCDA4F7" w14:textId="2B0EC8DD" w:rsidR="00D913D4" w:rsidRDefault="00D913D4" w:rsidP="00D913D4">
            <w:pPr>
              <w:rPr>
                <w:lang w:val="en-US"/>
              </w:rPr>
            </w:pPr>
            <w:r>
              <w:rPr>
                <w:lang w:val="en-US"/>
              </w:rPr>
              <w:t xml:space="preserve">H2: Matching Between System &amp; Real World/ Severity: </w:t>
            </w:r>
            <w:r w:rsidR="5306D6EC" w:rsidRPr="5F59D599">
              <w:rPr>
                <w:lang w:val="en-US"/>
              </w:rPr>
              <w:t>0</w:t>
            </w:r>
          </w:p>
          <w:p w14:paraId="1B3E8B1F" w14:textId="77777777" w:rsidR="00D913D4" w:rsidRDefault="00D913D4" w:rsidP="00D913D4">
            <w:pPr>
              <w:rPr>
                <w:lang w:val="en-US"/>
              </w:rPr>
            </w:pPr>
            <w:r>
              <w:rPr>
                <w:b/>
                <w:bCs/>
                <w:lang w:val="en-US"/>
              </w:rPr>
              <w:t>Task:</w:t>
            </w:r>
            <w:r>
              <w:rPr>
                <w:lang w:val="en-US"/>
              </w:rPr>
              <w:t xml:space="preserve"> Browsing Products</w:t>
            </w:r>
          </w:p>
          <w:p w14:paraId="496BF39C" w14:textId="77777777" w:rsidR="00D913D4" w:rsidRDefault="00D913D4" w:rsidP="00D913D4">
            <w:pPr>
              <w:rPr>
                <w:lang w:val="en-US"/>
              </w:rPr>
            </w:pPr>
            <w:r>
              <w:rPr>
                <w:b/>
                <w:bCs/>
                <w:lang w:val="en-US"/>
              </w:rPr>
              <w:t>Description:</w:t>
            </w:r>
            <w:r>
              <w:rPr>
                <w:lang w:val="en-US"/>
              </w:rPr>
              <w:t xml:space="preserve"> The </w:t>
            </w:r>
            <w:proofErr w:type="gramStart"/>
            <w:r>
              <w:rPr>
                <w:lang w:val="en-US"/>
              </w:rPr>
              <w:t>detail</w:t>
            </w:r>
            <w:proofErr w:type="gramEnd"/>
            <w:r>
              <w:rPr>
                <w:lang w:val="en-US"/>
              </w:rPr>
              <w:t xml:space="preserve"> product page</w:t>
            </w:r>
            <w:r>
              <w:t xml:space="preserve"> display technical product names that may not align with common user terminology.</w:t>
            </w:r>
          </w:p>
          <w:p w14:paraId="4D6D8F39" w14:textId="77777777" w:rsidR="00D913D4" w:rsidRDefault="00D913D4" w:rsidP="00D913D4">
            <w:pPr>
              <w:rPr>
                <w:lang w:val="en-US"/>
              </w:rPr>
            </w:pPr>
            <w:r>
              <w:rPr>
                <w:b/>
                <w:bCs/>
                <w:lang w:val="en-US"/>
              </w:rPr>
              <w:t>Rationale:</w:t>
            </w:r>
            <w:r>
              <w:rPr>
                <w:lang w:val="en-US"/>
              </w:rPr>
              <w:t xml:space="preserve"> Users may not understand technical jargon, leading to confusion.</w:t>
            </w:r>
          </w:p>
          <w:p w14:paraId="2DE0F986" w14:textId="7F1C5897" w:rsidR="00D913D4" w:rsidRDefault="00D913D4" w:rsidP="00D913D4">
            <w:pPr>
              <w:rPr>
                <w:lang w:val="en-US"/>
              </w:rPr>
            </w:pPr>
            <w:r>
              <w:rPr>
                <w:b/>
                <w:bCs/>
                <w:lang w:val="en-US"/>
              </w:rPr>
              <w:t>Fix</w:t>
            </w:r>
            <w:r>
              <w:rPr>
                <w:lang w:val="en-US"/>
              </w:rPr>
              <w:t>: Use user-friendly language in product names and descriptions.</w:t>
            </w:r>
          </w:p>
        </w:tc>
        <w:tc>
          <w:tcPr>
            <w:tcW w:w="1114" w:type="dxa"/>
          </w:tcPr>
          <w:p w14:paraId="2AD161B9" w14:textId="7D7FA5B8" w:rsidR="00D913D4" w:rsidRDefault="00D913D4" w:rsidP="00D913D4">
            <w:pPr>
              <w:rPr>
                <w:lang w:val="en-US"/>
              </w:rPr>
            </w:pPr>
            <w:r>
              <w:rPr>
                <w:lang w:val="en-US"/>
              </w:rPr>
              <w:t>Trang</w:t>
            </w:r>
          </w:p>
        </w:tc>
      </w:tr>
      <w:tr w:rsidR="00D913D4" w14:paraId="7496CABA" w14:textId="77777777" w:rsidTr="002C4F8E">
        <w:tc>
          <w:tcPr>
            <w:tcW w:w="636" w:type="dxa"/>
          </w:tcPr>
          <w:p w14:paraId="558BB69A" w14:textId="25057044" w:rsidR="00D913D4" w:rsidRDefault="00D913D4" w:rsidP="00D913D4">
            <w:pPr>
              <w:rPr>
                <w:lang w:val="en-US"/>
              </w:rPr>
            </w:pPr>
            <w:r>
              <w:rPr>
                <w:lang w:val="en-US"/>
              </w:rPr>
              <w:t>2</w:t>
            </w:r>
          </w:p>
        </w:tc>
        <w:tc>
          <w:tcPr>
            <w:tcW w:w="552" w:type="dxa"/>
          </w:tcPr>
          <w:p w14:paraId="6BE91C1E" w14:textId="20043DBE" w:rsidR="00D913D4" w:rsidRDefault="00824969" w:rsidP="00D913D4">
            <w:pPr>
              <w:rPr>
                <w:lang w:val="en-US"/>
              </w:rPr>
            </w:pPr>
            <w:r>
              <w:rPr>
                <w:lang w:val="en-US"/>
              </w:rPr>
              <w:t>6</w:t>
            </w:r>
          </w:p>
        </w:tc>
        <w:tc>
          <w:tcPr>
            <w:tcW w:w="6714" w:type="dxa"/>
          </w:tcPr>
          <w:p w14:paraId="01FFC309" w14:textId="643E6EB2" w:rsidR="00D913D4" w:rsidRDefault="00D913D4" w:rsidP="00D913D4">
            <w:pPr>
              <w:rPr>
                <w:lang w:val="en-US"/>
              </w:rPr>
            </w:pPr>
            <w:r>
              <w:rPr>
                <w:lang w:val="en-US"/>
              </w:rPr>
              <w:t xml:space="preserve">H1: Visibility of System Status/ Severity: </w:t>
            </w:r>
            <w:r w:rsidR="04900639" w:rsidRPr="3EAD86C7">
              <w:rPr>
                <w:lang w:val="en-US"/>
              </w:rPr>
              <w:t>2</w:t>
            </w:r>
          </w:p>
          <w:p w14:paraId="4BE9E432" w14:textId="77777777" w:rsidR="00D913D4" w:rsidRDefault="00D913D4" w:rsidP="00D913D4">
            <w:pPr>
              <w:rPr>
                <w:lang w:val="en-US"/>
              </w:rPr>
            </w:pPr>
            <w:r>
              <w:rPr>
                <w:b/>
                <w:bCs/>
                <w:lang w:val="en-US"/>
              </w:rPr>
              <w:t>Task:</w:t>
            </w:r>
            <w:r>
              <w:rPr>
                <w:lang w:val="en-US"/>
              </w:rPr>
              <w:t xml:space="preserve"> Browsing Products</w:t>
            </w:r>
          </w:p>
          <w:p w14:paraId="66E42748" w14:textId="77777777" w:rsidR="00D913D4" w:rsidRDefault="00D913D4" w:rsidP="00D913D4">
            <w:pPr>
              <w:rPr>
                <w:lang w:val="en-US"/>
              </w:rPr>
            </w:pPr>
            <w:r>
              <w:rPr>
                <w:b/>
                <w:bCs/>
                <w:lang w:val="en-US"/>
              </w:rPr>
              <w:t>Description:</w:t>
            </w:r>
            <w:r>
              <w:rPr>
                <w:lang w:val="en-US"/>
              </w:rPr>
              <w:t xml:space="preserve"> When loading product images, there is no indicator, causing users to think the page is unresponsive.</w:t>
            </w:r>
          </w:p>
          <w:p w14:paraId="59C3F32F" w14:textId="77777777" w:rsidR="00D913D4" w:rsidRDefault="00D913D4" w:rsidP="00D913D4">
            <w:pPr>
              <w:rPr>
                <w:lang w:val="en-US"/>
              </w:rPr>
            </w:pPr>
            <w:r>
              <w:rPr>
                <w:b/>
                <w:bCs/>
                <w:lang w:val="en-US"/>
              </w:rPr>
              <w:t>Rationale:</w:t>
            </w:r>
            <w:r>
              <w:rPr>
                <w:lang w:val="en-US"/>
              </w:rPr>
              <w:t xml:space="preserve"> </w:t>
            </w:r>
            <w:r>
              <w:t>Lack of feedback during loading can lead to user frustration.</w:t>
            </w:r>
          </w:p>
          <w:p w14:paraId="68E8937F" w14:textId="4D553FD8" w:rsidR="00D913D4" w:rsidRDefault="00D913D4" w:rsidP="00D913D4">
            <w:pPr>
              <w:rPr>
                <w:lang w:val="en-US"/>
              </w:rPr>
            </w:pPr>
            <w:r>
              <w:rPr>
                <w:b/>
                <w:bCs/>
                <w:lang w:val="en-US"/>
              </w:rPr>
              <w:t>Fix</w:t>
            </w:r>
            <w:r>
              <w:rPr>
                <w:lang w:val="en-US"/>
              </w:rPr>
              <w:t xml:space="preserve">: </w:t>
            </w:r>
            <w:r>
              <w:t>Add loading indicators for product images.</w:t>
            </w:r>
          </w:p>
        </w:tc>
        <w:tc>
          <w:tcPr>
            <w:tcW w:w="1114" w:type="dxa"/>
          </w:tcPr>
          <w:p w14:paraId="3D6F5EDB" w14:textId="5A7F1F47" w:rsidR="00D913D4" w:rsidRDefault="00D913D4" w:rsidP="00D913D4">
            <w:pPr>
              <w:rPr>
                <w:lang w:val="en-US"/>
              </w:rPr>
            </w:pPr>
            <w:r>
              <w:rPr>
                <w:lang w:val="en-US"/>
              </w:rPr>
              <w:t>Trang</w:t>
            </w:r>
          </w:p>
        </w:tc>
      </w:tr>
      <w:tr w:rsidR="00D913D4" w14:paraId="7E47D324" w14:textId="77777777" w:rsidTr="002C4F8E">
        <w:tc>
          <w:tcPr>
            <w:tcW w:w="636" w:type="dxa"/>
          </w:tcPr>
          <w:p w14:paraId="3D36E89E" w14:textId="59DFD084" w:rsidR="00D913D4" w:rsidRDefault="00D913D4" w:rsidP="00D913D4">
            <w:pPr>
              <w:rPr>
                <w:lang w:val="en-US"/>
              </w:rPr>
            </w:pPr>
            <w:r>
              <w:rPr>
                <w:lang w:val="en-US"/>
              </w:rPr>
              <w:t>2</w:t>
            </w:r>
          </w:p>
        </w:tc>
        <w:tc>
          <w:tcPr>
            <w:tcW w:w="552" w:type="dxa"/>
          </w:tcPr>
          <w:p w14:paraId="7E86C4BE" w14:textId="601EBCF5" w:rsidR="00D913D4" w:rsidRDefault="00824969" w:rsidP="00D913D4">
            <w:pPr>
              <w:rPr>
                <w:lang w:val="en-US"/>
              </w:rPr>
            </w:pPr>
            <w:r>
              <w:rPr>
                <w:lang w:val="en-US"/>
              </w:rPr>
              <w:t>7</w:t>
            </w:r>
          </w:p>
        </w:tc>
        <w:tc>
          <w:tcPr>
            <w:tcW w:w="6714" w:type="dxa"/>
          </w:tcPr>
          <w:p w14:paraId="4CE816E4" w14:textId="3924FC31" w:rsidR="00D913D4" w:rsidRDefault="00D913D4" w:rsidP="00D913D4">
            <w:pPr>
              <w:rPr>
                <w:lang w:val="en-US"/>
              </w:rPr>
            </w:pPr>
            <w:r>
              <w:rPr>
                <w:lang w:val="en-US"/>
              </w:rPr>
              <w:t xml:space="preserve">H5: Error Prevention/ Severity: </w:t>
            </w:r>
            <w:r w:rsidR="00D5263D">
              <w:rPr>
                <w:lang w:val="en-US"/>
              </w:rPr>
              <w:t>2</w:t>
            </w:r>
          </w:p>
          <w:p w14:paraId="7EC2F9D2" w14:textId="77777777" w:rsidR="00D913D4" w:rsidRDefault="00D913D4" w:rsidP="00D913D4">
            <w:pPr>
              <w:rPr>
                <w:lang w:val="en-US"/>
              </w:rPr>
            </w:pPr>
            <w:r>
              <w:rPr>
                <w:b/>
                <w:bCs/>
                <w:lang w:val="en-US"/>
              </w:rPr>
              <w:t>Task:</w:t>
            </w:r>
            <w:r>
              <w:rPr>
                <w:lang w:val="en-US"/>
              </w:rPr>
              <w:t xml:space="preserve"> Browsing Products</w:t>
            </w:r>
          </w:p>
          <w:p w14:paraId="18F6FB0E" w14:textId="77777777" w:rsidR="00D913D4" w:rsidRDefault="00D913D4" w:rsidP="00D913D4">
            <w:pPr>
              <w:rPr>
                <w:lang w:val="en-US"/>
              </w:rPr>
            </w:pPr>
            <w:r>
              <w:rPr>
                <w:b/>
                <w:bCs/>
                <w:lang w:val="en-US"/>
              </w:rPr>
              <w:t>Description:</w:t>
            </w:r>
            <w:r>
              <w:rPr>
                <w:lang w:val="en-US"/>
              </w:rPr>
              <w:t xml:space="preserve"> </w:t>
            </w:r>
            <w:r>
              <w:t>During checkout, users cannot easily edit their cart without restarting the process.</w:t>
            </w:r>
          </w:p>
          <w:p w14:paraId="560A1509" w14:textId="197A43BF" w:rsidR="00D913D4" w:rsidRDefault="00D913D4" w:rsidP="00D913D4">
            <w:pPr>
              <w:rPr>
                <w:lang w:val="en-US"/>
              </w:rPr>
            </w:pPr>
            <w:proofErr w:type="gramStart"/>
            <w:r>
              <w:rPr>
                <w:b/>
                <w:bCs/>
                <w:lang w:val="en-US"/>
              </w:rPr>
              <w:t>Rationale</w:t>
            </w:r>
            <w:proofErr w:type="gramEnd"/>
            <w:r>
              <w:rPr>
                <w:b/>
                <w:bCs/>
                <w:lang w:val="en-US"/>
              </w:rPr>
              <w:t>:</w:t>
            </w:r>
            <w:r>
              <w:rPr>
                <w:lang w:val="en-US"/>
              </w:rPr>
              <w:t xml:space="preserve"> </w:t>
            </w:r>
            <w:r>
              <w:t xml:space="preserve">Users need </w:t>
            </w:r>
            <w:r w:rsidR="000C07C9">
              <w:t>flexibility</w:t>
            </w:r>
            <w:r>
              <w:t xml:space="preserve"> to modify their cart without losing progress.</w:t>
            </w:r>
          </w:p>
          <w:p w14:paraId="1336BAF1" w14:textId="5BD5E903" w:rsidR="00D913D4" w:rsidRDefault="00D913D4" w:rsidP="00D913D4">
            <w:pPr>
              <w:rPr>
                <w:lang w:val="en-US"/>
              </w:rPr>
            </w:pPr>
            <w:r>
              <w:rPr>
                <w:b/>
                <w:bCs/>
                <w:lang w:val="en-US"/>
              </w:rPr>
              <w:t>Fix</w:t>
            </w:r>
            <w:r>
              <w:rPr>
                <w:lang w:val="en-US"/>
              </w:rPr>
              <w:t xml:space="preserve">: </w:t>
            </w:r>
            <w:r>
              <w:t>Allow users to edit their cart during checkout without restarting.</w:t>
            </w:r>
          </w:p>
        </w:tc>
        <w:tc>
          <w:tcPr>
            <w:tcW w:w="1114" w:type="dxa"/>
          </w:tcPr>
          <w:p w14:paraId="35AE643A" w14:textId="385903C3" w:rsidR="00D913D4" w:rsidRDefault="00D913D4" w:rsidP="00D913D4">
            <w:pPr>
              <w:rPr>
                <w:lang w:val="en-US"/>
              </w:rPr>
            </w:pPr>
            <w:r>
              <w:rPr>
                <w:lang w:val="en-US"/>
              </w:rPr>
              <w:t>Trang</w:t>
            </w:r>
          </w:p>
        </w:tc>
      </w:tr>
      <w:tr w:rsidR="00D913D4" w14:paraId="23CFDC5C" w14:textId="77777777" w:rsidTr="002C4F8E">
        <w:tc>
          <w:tcPr>
            <w:tcW w:w="636" w:type="dxa"/>
          </w:tcPr>
          <w:p w14:paraId="02EE80C7" w14:textId="3DA898CF" w:rsidR="00D913D4" w:rsidRDefault="00D913D4" w:rsidP="00D913D4">
            <w:pPr>
              <w:rPr>
                <w:lang w:val="en-US"/>
              </w:rPr>
            </w:pPr>
            <w:r w:rsidRPr="00167590">
              <w:rPr>
                <w:rFonts w:cstheme="minorHAnsi"/>
                <w:szCs w:val="22"/>
              </w:rPr>
              <w:t>2</w:t>
            </w:r>
          </w:p>
        </w:tc>
        <w:tc>
          <w:tcPr>
            <w:tcW w:w="552" w:type="dxa"/>
          </w:tcPr>
          <w:p w14:paraId="12CEFB48" w14:textId="49B79FE0" w:rsidR="00D913D4" w:rsidRDefault="00824969" w:rsidP="00D913D4">
            <w:pPr>
              <w:rPr>
                <w:lang w:val="en-US"/>
              </w:rPr>
            </w:pPr>
            <w:r>
              <w:rPr>
                <w:lang w:val="en-US"/>
              </w:rPr>
              <w:t>8</w:t>
            </w:r>
          </w:p>
        </w:tc>
        <w:tc>
          <w:tcPr>
            <w:tcW w:w="6714" w:type="dxa"/>
          </w:tcPr>
          <w:p w14:paraId="489E160F" w14:textId="77777777" w:rsidR="00D913D4" w:rsidRPr="00167590" w:rsidRDefault="00D913D4" w:rsidP="00D913D4">
            <w:pPr>
              <w:jc w:val="both"/>
              <w:rPr>
                <w:rFonts w:cstheme="minorHAnsi"/>
                <w:i/>
                <w:szCs w:val="22"/>
              </w:rPr>
            </w:pPr>
            <w:r w:rsidRPr="00167590">
              <w:rPr>
                <w:rFonts w:cstheme="minorHAnsi"/>
                <w:i/>
                <w:szCs w:val="22"/>
              </w:rPr>
              <w:t>H3: User Control &amp; Freedom / Severity: 2</w:t>
            </w:r>
          </w:p>
          <w:p w14:paraId="73C12AEB" w14:textId="77777777" w:rsidR="00D913D4" w:rsidRPr="00167590" w:rsidRDefault="00D913D4" w:rsidP="00D913D4">
            <w:pPr>
              <w:jc w:val="both"/>
              <w:rPr>
                <w:rFonts w:cstheme="minorHAnsi"/>
                <w:szCs w:val="22"/>
              </w:rPr>
            </w:pPr>
            <w:r w:rsidRPr="00167590">
              <w:rPr>
                <w:rFonts w:cstheme="minorHAnsi"/>
                <w:b/>
                <w:szCs w:val="22"/>
              </w:rPr>
              <w:t>Task</w:t>
            </w:r>
            <w:r w:rsidRPr="00167590">
              <w:rPr>
                <w:rFonts w:cstheme="minorHAnsi"/>
                <w:szCs w:val="22"/>
              </w:rPr>
              <w:t xml:space="preserve">: Viewing product </w:t>
            </w:r>
          </w:p>
          <w:p w14:paraId="549861AC" w14:textId="77777777" w:rsidR="00D913D4" w:rsidRPr="00167590" w:rsidRDefault="00D913D4" w:rsidP="00D913D4">
            <w:pPr>
              <w:jc w:val="both"/>
              <w:rPr>
                <w:rFonts w:cstheme="minorHAnsi"/>
                <w:szCs w:val="22"/>
              </w:rPr>
            </w:pPr>
            <w:r w:rsidRPr="00167590">
              <w:rPr>
                <w:rFonts w:cstheme="minorHAnsi"/>
                <w:b/>
                <w:szCs w:val="22"/>
              </w:rPr>
              <w:t>Description</w:t>
            </w:r>
            <w:r w:rsidRPr="00167590">
              <w:rPr>
                <w:rFonts w:cstheme="minorHAnsi"/>
                <w:szCs w:val="22"/>
              </w:rPr>
              <w:t>: Cannot comeback to product after choosing “View in 3D”</w:t>
            </w:r>
          </w:p>
          <w:p w14:paraId="74E7D754" w14:textId="77777777" w:rsidR="00D913D4" w:rsidRPr="00167590" w:rsidRDefault="00D913D4" w:rsidP="00D913D4">
            <w:pPr>
              <w:jc w:val="both"/>
              <w:rPr>
                <w:rFonts w:cstheme="minorHAnsi"/>
                <w:szCs w:val="22"/>
              </w:rPr>
            </w:pPr>
            <w:r w:rsidRPr="00167590">
              <w:rPr>
                <w:rFonts w:cstheme="minorHAnsi"/>
                <w:b/>
                <w:szCs w:val="22"/>
              </w:rPr>
              <w:t>Rationale</w:t>
            </w:r>
            <w:r w:rsidRPr="00167590">
              <w:rPr>
                <w:rFonts w:cstheme="minorHAnsi"/>
                <w:szCs w:val="22"/>
              </w:rPr>
              <w:t>: Users may be frustrated and confused while cannot turn back to the application</w:t>
            </w:r>
          </w:p>
          <w:p w14:paraId="298ABA59" w14:textId="7D3C952B" w:rsidR="00D913D4" w:rsidRDefault="00D913D4" w:rsidP="00D913D4">
            <w:pPr>
              <w:rPr>
                <w:lang w:val="en-US"/>
              </w:rPr>
            </w:pPr>
            <w:r w:rsidRPr="00167590">
              <w:rPr>
                <w:rFonts w:cstheme="minorHAnsi"/>
                <w:b/>
                <w:szCs w:val="22"/>
              </w:rPr>
              <w:t>Fix</w:t>
            </w:r>
            <w:r w:rsidRPr="00167590">
              <w:rPr>
                <w:rFonts w:cstheme="minorHAnsi"/>
                <w:szCs w:val="22"/>
              </w:rPr>
              <w:t>: Add an “Back” choice in the 3D viewing interface</w:t>
            </w:r>
          </w:p>
        </w:tc>
        <w:tc>
          <w:tcPr>
            <w:tcW w:w="1114" w:type="dxa"/>
          </w:tcPr>
          <w:p w14:paraId="4A1BB3DC" w14:textId="183382F1" w:rsidR="00D913D4" w:rsidRDefault="00D913D4" w:rsidP="00D913D4">
            <w:pPr>
              <w:rPr>
                <w:lang w:val="en-US"/>
              </w:rPr>
            </w:pPr>
            <w:r w:rsidRPr="00167590">
              <w:rPr>
                <w:rFonts w:cstheme="minorHAnsi"/>
                <w:szCs w:val="22"/>
                <w:lang w:val="en-US"/>
              </w:rPr>
              <w:t>Hang</w:t>
            </w:r>
          </w:p>
        </w:tc>
      </w:tr>
      <w:tr w:rsidR="00D913D4" w14:paraId="7A352DCF" w14:textId="77777777" w:rsidTr="002C4F8E">
        <w:tc>
          <w:tcPr>
            <w:tcW w:w="636" w:type="dxa"/>
          </w:tcPr>
          <w:p w14:paraId="0A788033" w14:textId="0B3315D2" w:rsidR="00D913D4" w:rsidRDefault="00D913D4" w:rsidP="00D913D4">
            <w:pPr>
              <w:rPr>
                <w:lang w:val="en-US"/>
              </w:rPr>
            </w:pPr>
            <w:r w:rsidRPr="00167590">
              <w:rPr>
                <w:rFonts w:cstheme="minorHAnsi"/>
                <w:szCs w:val="22"/>
              </w:rPr>
              <w:t>2</w:t>
            </w:r>
          </w:p>
        </w:tc>
        <w:tc>
          <w:tcPr>
            <w:tcW w:w="552" w:type="dxa"/>
          </w:tcPr>
          <w:p w14:paraId="4BDACCFD" w14:textId="70FB4A4E" w:rsidR="00D913D4" w:rsidRDefault="00824969" w:rsidP="00D913D4">
            <w:pPr>
              <w:rPr>
                <w:lang w:val="en-US"/>
              </w:rPr>
            </w:pPr>
            <w:r>
              <w:rPr>
                <w:lang w:val="en-US"/>
              </w:rPr>
              <w:t>9</w:t>
            </w:r>
          </w:p>
        </w:tc>
        <w:tc>
          <w:tcPr>
            <w:tcW w:w="6714" w:type="dxa"/>
          </w:tcPr>
          <w:p w14:paraId="34E0F0A0" w14:textId="150432CC" w:rsidR="00D913D4" w:rsidRPr="008D7A77" w:rsidRDefault="00D913D4" w:rsidP="00D913D4">
            <w:pPr>
              <w:jc w:val="both"/>
              <w:rPr>
                <w:rFonts w:cstheme="minorHAnsi"/>
                <w:i/>
                <w:szCs w:val="22"/>
                <w:lang w:val="en-US"/>
              </w:rPr>
            </w:pPr>
            <w:r w:rsidRPr="00167590">
              <w:rPr>
                <w:rFonts w:cstheme="minorHAnsi"/>
                <w:i/>
                <w:szCs w:val="22"/>
              </w:rPr>
              <w:t xml:space="preserve">H3: User Control &amp; Freedom / Severity: </w:t>
            </w:r>
            <w:r w:rsidR="008D7A77">
              <w:rPr>
                <w:rFonts w:cstheme="minorHAnsi"/>
                <w:i/>
                <w:iCs/>
                <w:szCs w:val="22"/>
                <w:lang w:val="en-US"/>
              </w:rPr>
              <w:t>2</w:t>
            </w:r>
          </w:p>
          <w:p w14:paraId="347C07F0" w14:textId="77777777" w:rsidR="00D913D4" w:rsidRPr="00167590" w:rsidRDefault="00D913D4" w:rsidP="00D913D4">
            <w:pPr>
              <w:jc w:val="both"/>
              <w:rPr>
                <w:rFonts w:cstheme="minorHAnsi"/>
                <w:szCs w:val="22"/>
              </w:rPr>
            </w:pPr>
            <w:r w:rsidRPr="00167590">
              <w:rPr>
                <w:rFonts w:cstheme="minorHAnsi"/>
                <w:b/>
                <w:szCs w:val="22"/>
              </w:rPr>
              <w:t>Task</w:t>
            </w:r>
            <w:r w:rsidRPr="00167590">
              <w:rPr>
                <w:rFonts w:cstheme="minorHAnsi"/>
                <w:szCs w:val="22"/>
              </w:rPr>
              <w:t xml:space="preserve">: Viewing product </w:t>
            </w:r>
          </w:p>
          <w:p w14:paraId="1549458D" w14:textId="77777777" w:rsidR="00D913D4" w:rsidRPr="00167590" w:rsidRDefault="00D913D4" w:rsidP="00D913D4">
            <w:pPr>
              <w:jc w:val="both"/>
              <w:rPr>
                <w:rFonts w:cstheme="minorHAnsi"/>
                <w:szCs w:val="22"/>
              </w:rPr>
            </w:pPr>
            <w:r w:rsidRPr="00167590">
              <w:rPr>
                <w:rFonts w:cstheme="minorHAnsi"/>
                <w:b/>
                <w:szCs w:val="22"/>
              </w:rPr>
              <w:t>Description</w:t>
            </w:r>
            <w:r w:rsidRPr="00167590">
              <w:rPr>
                <w:rFonts w:cstheme="minorHAnsi"/>
                <w:szCs w:val="22"/>
              </w:rPr>
              <w:t>: Hide the “View in 3D” option and product name if users choose to see the detail</w:t>
            </w:r>
          </w:p>
          <w:p w14:paraId="36FDF103" w14:textId="77777777" w:rsidR="00D913D4" w:rsidRPr="00167590" w:rsidRDefault="00D913D4" w:rsidP="00D913D4">
            <w:pPr>
              <w:jc w:val="both"/>
              <w:rPr>
                <w:rFonts w:cstheme="minorHAnsi"/>
                <w:szCs w:val="22"/>
              </w:rPr>
            </w:pPr>
            <w:r w:rsidRPr="00167590">
              <w:rPr>
                <w:rFonts w:cstheme="minorHAnsi"/>
                <w:b/>
                <w:szCs w:val="22"/>
              </w:rPr>
              <w:t>Rationale</w:t>
            </w:r>
            <w:r w:rsidRPr="00167590">
              <w:rPr>
                <w:rFonts w:cstheme="minorHAnsi"/>
                <w:szCs w:val="22"/>
              </w:rPr>
              <w:t>: Users may be confused first time using</w:t>
            </w:r>
          </w:p>
          <w:p w14:paraId="23F6E30C" w14:textId="4713E22C" w:rsidR="00D913D4" w:rsidRDefault="00D913D4" w:rsidP="00D913D4">
            <w:pPr>
              <w:rPr>
                <w:lang w:val="en-US"/>
              </w:rPr>
            </w:pPr>
            <w:r w:rsidRPr="00167590">
              <w:rPr>
                <w:rFonts w:cstheme="minorHAnsi"/>
                <w:b/>
                <w:szCs w:val="22"/>
              </w:rPr>
              <w:t>Fix</w:t>
            </w:r>
            <w:r w:rsidRPr="00167590">
              <w:rPr>
                <w:rFonts w:cstheme="minorHAnsi"/>
                <w:szCs w:val="22"/>
              </w:rPr>
              <w:t>: Keep the “View in 3D” option and product name even when showing the detail</w:t>
            </w:r>
          </w:p>
        </w:tc>
        <w:tc>
          <w:tcPr>
            <w:tcW w:w="1114" w:type="dxa"/>
          </w:tcPr>
          <w:p w14:paraId="517114BB" w14:textId="60D882E8" w:rsidR="00D913D4" w:rsidRDefault="00D913D4" w:rsidP="00D913D4">
            <w:pPr>
              <w:rPr>
                <w:lang w:val="en-US"/>
              </w:rPr>
            </w:pPr>
            <w:r w:rsidRPr="00167590">
              <w:rPr>
                <w:rFonts w:cstheme="minorHAnsi"/>
                <w:szCs w:val="22"/>
                <w:lang w:val="en-US"/>
              </w:rPr>
              <w:t>Hang</w:t>
            </w:r>
          </w:p>
        </w:tc>
      </w:tr>
      <w:tr w:rsidR="007729FE" w14:paraId="768A1B0B" w14:textId="0F7381A1" w:rsidTr="002C4F8E">
        <w:tc>
          <w:tcPr>
            <w:tcW w:w="636" w:type="dxa"/>
          </w:tcPr>
          <w:p w14:paraId="62999959" w14:textId="3CD6DD5E" w:rsidR="007729FE" w:rsidRDefault="007729FE" w:rsidP="000C34E8">
            <w:pPr>
              <w:rPr>
                <w:lang w:val="en-US"/>
              </w:rPr>
            </w:pPr>
            <w:r>
              <w:rPr>
                <w:lang w:val="en-US"/>
              </w:rPr>
              <w:t>3</w:t>
            </w:r>
            <w:r w:rsidR="00A21D92">
              <w:rPr>
                <w:rStyle w:val="FootnoteReference"/>
                <w:lang w:val="en-US"/>
              </w:rPr>
              <w:footnoteReference w:id="5"/>
            </w:r>
          </w:p>
        </w:tc>
        <w:tc>
          <w:tcPr>
            <w:tcW w:w="552" w:type="dxa"/>
          </w:tcPr>
          <w:p w14:paraId="399CCDCA" w14:textId="77777777" w:rsidR="007729FE" w:rsidRDefault="007729FE" w:rsidP="000C34E8">
            <w:pPr>
              <w:rPr>
                <w:lang w:val="en-US"/>
              </w:rPr>
            </w:pPr>
            <w:r>
              <w:rPr>
                <w:lang w:val="en-US"/>
              </w:rPr>
              <w:t>1</w:t>
            </w:r>
          </w:p>
        </w:tc>
        <w:tc>
          <w:tcPr>
            <w:tcW w:w="6714" w:type="dxa"/>
          </w:tcPr>
          <w:p w14:paraId="4F8F8BC8" w14:textId="1EBCCF45" w:rsidR="007729FE" w:rsidRDefault="007729FE" w:rsidP="000C34E8">
            <w:pPr>
              <w:rPr>
                <w:lang w:val="en-US"/>
              </w:rPr>
            </w:pPr>
            <w:r>
              <w:rPr>
                <w:lang w:val="en-US"/>
              </w:rPr>
              <w:t xml:space="preserve">H1 </w:t>
            </w:r>
            <w:r w:rsidRPr="00B24AF7">
              <w:rPr>
                <w:lang w:val="en-US"/>
              </w:rPr>
              <w:t>Visibility of System Status</w:t>
            </w:r>
            <w:r>
              <w:rPr>
                <w:lang w:val="en-US"/>
              </w:rPr>
              <w:t xml:space="preserve"> / Severity: </w:t>
            </w:r>
            <w:r w:rsidR="00D449D5">
              <w:rPr>
                <w:lang w:val="en-US"/>
              </w:rPr>
              <w:t>2</w:t>
            </w:r>
          </w:p>
          <w:p w14:paraId="50F269D9" w14:textId="77777777" w:rsidR="007729FE" w:rsidRDefault="007729FE" w:rsidP="000C34E8">
            <w:pPr>
              <w:rPr>
                <w:lang w:val="en-US"/>
              </w:rPr>
            </w:pPr>
            <w:r w:rsidRPr="003F7782">
              <w:rPr>
                <w:b/>
                <w:bCs/>
                <w:lang w:val="en-US"/>
              </w:rPr>
              <w:t>Task</w:t>
            </w:r>
            <w:r>
              <w:rPr>
                <w:lang w:val="en-US"/>
              </w:rPr>
              <w:t>: Confirm information and place an order</w:t>
            </w:r>
          </w:p>
          <w:p w14:paraId="7ED37CC6" w14:textId="77777777" w:rsidR="007729FE" w:rsidRDefault="007729FE" w:rsidP="000C34E8">
            <w:pPr>
              <w:rPr>
                <w:lang w:val="en-US"/>
              </w:rPr>
            </w:pPr>
            <w:r w:rsidRPr="003F7782">
              <w:rPr>
                <w:b/>
                <w:bCs/>
                <w:lang w:val="en-US"/>
              </w:rPr>
              <w:t>Description</w:t>
            </w:r>
            <w:r>
              <w:rPr>
                <w:lang w:val="en-US"/>
              </w:rPr>
              <w:t>: After pressing Confirm, users are led back to the home page immediately</w:t>
            </w:r>
          </w:p>
          <w:p w14:paraId="1266BB0F" w14:textId="77777777" w:rsidR="007729FE" w:rsidRDefault="007729FE" w:rsidP="000C34E8">
            <w:pPr>
              <w:rPr>
                <w:lang w:val="en-US"/>
              </w:rPr>
            </w:pPr>
            <w:r w:rsidRPr="003F7782">
              <w:rPr>
                <w:b/>
                <w:bCs/>
                <w:lang w:val="en-US"/>
              </w:rPr>
              <w:lastRenderedPageBreak/>
              <w:t>Rationale</w:t>
            </w:r>
            <w:r>
              <w:rPr>
                <w:lang w:val="en-US"/>
              </w:rPr>
              <w:t xml:space="preserve">: </w:t>
            </w:r>
          </w:p>
          <w:p w14:paraId="0A22DD22" w14:textId="77777777" w:rsidR="007729FE" w:rsidRDefault="007729FE" w:rsidP="000C34E8">
            <w:pPr>
              <w:rPr>
                <w:lang w:val="en-US"/>
              </w:rPr>
            </w:pPr>
            <w:r w:rsidRPr="003F7782">
              <w:rPr>
                <w:b/>
                <w:bCs/>
                <w:lang w:val="en-US"/>
              </w:rPr>
              <w:t>Fix</w:t>
            </w:r>
            <w:r>
              <w:rPr>
                <w:lang w:val="en-US"/>
              </w:rPr>
              <w:t>: Add message whether the order is successfully placed or encountering any error</w:t>
            </w:r>
          </w:p>
        </w:tc>
        <w:tc>
          <w:tcPr>
            <w:tcW w:w="1114" w:type="dxa"/>
          </w:tcPr>
          <w:p w14:paraId="5D40B9FE" w14:textId="64D85AC6" w:rsidR="007729FE" w:rsidRDefault="002F5273" w:rsidP="000C34E8">
            <w:pPr>
              <w:rPr>
                <w:lang w:val="en-US"/>
              </w:rPr>
            </w:pPr>
            <w:r>
              <w:rPr>
                <w:lang w:val="en-US"/>
              </w:rPr>
              <w:lastRenderedPageBreak/>
              <w:t>Huong</w:t>
            </w:r>
            <w:r w:rsidR="00C07833">
              <w:rPr>
                <w:lang w:val="en-US"/>
              </w:rPr>
              <w:t>, Trang</w:t>
            </w:r>
          </w:p>
        </w:tc>
      </w:tr>
      <w:tr w:rsidR="007729FE" w14:paraId="23EBB2C8" w14:textId="172C25D2" w:rsidTr="002C4F8E">
        <w:tc>
          <w:tcPr>
            <w:tcW w:w="636" w:type="dxa"/>
          </w:tcPr>
          <w:p w14:paraId="2B3C6FF4" w14:textId="77777777" w:rsidR="007729FE" w:rsidRDefault="007729FE" w:rsidP="000C34E8">
            <w:pPr>
              <w:rPr>
                <w:lang w:val="en-US"/>
              </w:rPr>
            </w:pPr>
            <w:r>
              <w:rPr>
                <w:lang w:val="en-US"/>
              </w:rPr>
              <w:t>3</w:t>
            </w:r>
          </w:p>
        </w:tc>
        <w:tc>
          <w:tcPr>
            <w:tcW w:w="552" w:type="dxa"/>
          </w:tcPr>
          <w:p w14:paraId="489FC054" w14:textId="77777777" w:rsidR="007729FE" w:rsidRDefault="007729FE" w:rsidP="000C34E8">
            <w:pPr>
              <w:rPr>
                <w:lang w:val="en-US"/>
              </w:rPr>
            </w:pPr>
            <w:r>
              <w:rPr>
                <w:lang w:val="en-US"/>
              </w:rPr>
              <w:t>2</w:t>
            </w:r>
          </w:p>
        </w:tc>
        <w:tc>
          <w:tcPr>
            <w:tcW w:w="6714" w:type="dxa"/>
          </w:tcPr>
          <w:p w14:paraId="33A22471" w14:textId="5ACAD897" w:rsidR="007729FE" w:rsidRDefault="007729FE" w:rsidP="000C34E8">
            <w:pPr>
              <w:rPr>
                <w:lang w:val="en-US"/>
              </w:rPr>
            </w:pPr>
            <w:r>
              <w:rPr>
                <w:lang w:val="en-US"/>
              </w:rPr>
              <w:t xml:space="preserve">H1 </w:t>
            </w:r>
            <w:r w:rsidRPr="00B24AF7">
              <w:rPr>
                <w:lang w:val="en-US"/>
              </w:rPr>
              <w:t>Visibility of System Status</w:t>
            </w:r>
            <w:r>
              <w:rPr>
                <w:lang w:val="en-US"/>
              </w:rPr>
              <w:t xml:space="preserve"> / Severity: </w:t>
            </w:r>
            <w:r w:rsidR="00D449D5">
              <w:rPr>
                <w:lang w:val="en-US"/>
              </w:rPr>
              <w:t>2</w:t>
            </w:r>
          </w:p>
          <w:p w14:paraId="6E5CD94A" w14:textId="77777777" w:rsidR="007729FE" w:rsidRDefault="007729FE" w:rsidP="000C34E8">
            <w:pPr>
              <w:rPr>
                <w:lang w:val="en-US"/>
              </w:rPr>
            </w:pPr>
            <w:r w:rsidRPr="003F7782">
              <w:rPr>
                <w:b/>
                <w:bCs/>
                <w:lang w:val="en-US"/>
              </w:rPr>
              <w:t>Task</w:t>
            </w:r>
            <w:r>
              <w:rPr>
                <w:lang w:val="en-US"/>
              </w:rPr>
              <w:t>: Checkout</w:t>
            </w:r>
          </w:p>
          <w:p w14:paraId="7B08EEB4" w14:textId="77777777" w:rsidR="007729FE" w:rsidRDefault="007729FE" w:rsidP="000C34E8">
            <w:pPr>
              <w:rPr>
                <w:lang w:val="en-US"/>
              </w:rPr>
            </w:pPr>
            <w:r w:rsidRPr="003F7782">
              <w:rPr>
                <w:b/>
                <w:bCs/>
                <w:lang w:val="en-US"/>
              </w:rPr>
              <w:t>Description</w:t>
            </w:r>
            <w:r>
              <w:rPr>
                <w:lang w:val="en-US"/>
              </w:rPr>
              <w:t>: After pressing Checkout, the app switch to login screen without any explanation</w:t>
            </w:r>
          </w:p>
          <w:p w14:paraId="20BA754A" w14:textId="52ECFBB9" w:rsidR="007729FE" w:rsidRDefault="007729FE" w:rsidP="000C34E8">
            <w:pPr>
              <w:rPr>
                <w:lang w:val="en-US"/>
              </w:rPr>
            </w:pPr>
            <w:r w:rsidRPr="003F7782">
              <w:rPr>
                <w:b/>
                <w:bCs/>
                <w:lang w:val="en-US"/>
              </w:rPr>
              <w:t>Rationale</w:t>
            </w:r>
            <w:r>
              <w:rPr>
                <w:lang w:val="en-US"/>
              </w:rPr>
              <w:t xml:space="preserve">: </w:t>
            </w:r>
            <w:r w:rsidR="00A354A0">
              <w:rPr>
                <w:lang w:val="en-US"/>
              </w:rPr>
              <w:t xml:space="preserve">User may be </w:t>
            </w:r>
            <w:proofErr w:type="gramStart"/>
            <w:r w:rsidR="00A354A0">
              <w:rPr>
                <w:lang w:val="en-US"/>
              </w:rPr>
              <w:t>confuse</w:t>
            </w:r>
            <w:proofErr w:type="gramEnd"/>
            <w:r w:rsidR="00AA276C">
              <w:rPr>
                <w:lang w:val="en-US"/>
              </w:rPr>
              <w:t xml:space="preserve"> since they don’t know that the checkout process requires login </w:t>
            </w:r>
            <w:r w:rsidR="00F83CB5">
              <w:rPr>
                <w:lang w:val="en-US"/>
              </w:rPr>
              <w:t>by entering their password</w:t>
            </w:r>
          </w:p>
          <w:p w14:paraId="2C326223" w14:textId="77777777" w:rsidR="007729FE" w:rsidRDefault="007729FE" w:rsidP="000C34E8">
            <w:pPr>
              <w:rPr>
                <w:lang w:val="en-US"/>
              </w:rPr>
            </w:pPr>
            <w:r w:rsidRPr="003F7782">
              <w:rPr>
                <w:b/>
                <w:bCs/>
                <w:lang w:val="en-US"/>
              </w:rPr>
              <w:t>Fix</w:t>
            </w:r>
            <w:r>
              <w:rPr>
                <w:lang w:val="en-US"/>
              </w:rPr>
              <w:t>: Add text “You need to login to continue”</w:t>
            </w:r>
          </w:p>
        </w:tc>
        <w:tc>
          <w:tcPr>
            <w:tcW w:w="1114" w:type="dxa"/>
          </w:tcPr>
          <w:p w14:paraId="13B3B1AC" w14:textId="669E969E" w:rsidR="007729FE" w:rsidRDefault="002F5273" w:rsidP="000C34E8">
            <w:pPr>
              <w:rPr>
                <w:lang w:val="en-US"/>
              </w:rPr>
            </w:pPr>
            <w:r>
              <w:rPr>
                <w:lang w:val="en-US"/>
              </w:rPr>
              <w:t>Huong</w:t>
            </w:r>
          </w:p>
        </w:tc>
      </w:tr>
      <w:tr w:rsidR="007729FE" w14:paraId="7262911F" w14:textId="6FB3D8CA" w:rsidTr="002C4F8E">
        <w:tc>
          <w:tcPr>
            <w:tcW w:w="636" w:type="dxa"/>
          </w:tcPr>
          <w:p w14:paraId="243662DF" w14:textId="77777777" w:rsidR="007729FE" w:rsidRDefault="007729FE" w:rsidP="000C34E8">
            <w:pPr>
              <w:rPr>
                <w:lang w:val="en-US"/>
              </w:rPr>
            </w:pPr>
            <w:r>
              <w:rPr>
                <w:lang w:val="en-US"/>
              </w:rPr>
              <w:t>3</w:t>
            </w:r>
          </w:p>
        </w:tc>
        <w:tc>
          <w:tcPr>
            <w:tcW w:w="552" w:type="dxa"/>
          </w:tcPr>
          <w:p w14:paraId="557BD209" w14:textId="77777777" w:rsidR="007729FE" w:rsidRDefault="007729FE" w:rsidP="000C34E8">
            <w:pPr>
              <w:rPr>
                <w:lang w:val="en-US"/>
              </w:rPr>
            </w:pPr>
            <w:r>
              <w:rPr>
                <w:lang w:val="en-US"/>
              </w:rPr>
              <w:t>3</w:t>
            </w:r>
          </w:p>
        </w:tc>
        <w:tc>
          <w:tcPr>
            <w:tcW w:w="6714" w:type="dxa"/>
          </w:tcPr>
          <w:p w14:paraId="0A3598FC" w14:textId="77777777" w:rsidR="007729FE" w:rsidRDefault="007729FE" w:rsidP="000C34E8">
            <w:pPr>
              <w:rPr>
                <w:lang w:val="en-US"/>
              </w:rPr>
            </w:pPr>
            <w:r>
              <w:rPr>
                <w:lang w:val="en-US"/>
              </w:rPr>
              <w:t xml:space="preserve">H8 </w:t>
            </w:r>
            <w:r w:rsidRPr="004B1EFF">
              <w:rPr>
                <w:lang w:val="en-US"/>
              </w:rPr>
              <w:t>Aesthetic and</w:t>
            </w:r>
            <w:r>
              <w:rPr>
                <w:lang w:val="en-US"/>
              </w:rPr>
              <w:t xml:space="preserve"> </w:t>
            </w:r>
            <w:r w:rsidRPr="004B1EFF">
              <w:rPr>
                <w:lang w:val="en-US"/>
              </w:rPr>
              <w:t>Minimalist Desig</w:t>
            </w:r>
            <w:r>
              <w:rPr>
                <w:lang w:val="en-US"/>
              </w:rPr>
              <w:t>n / Severity: 2</w:t>
            </w:r>
          </w:p>
          <w:p w14:paraId="453ABCBC" w14:textId="77777777" w:rsidR="007729FE" w:rsidRDefault="007729FE" w:rsidP="000C34E8">
            <w:pPr>
              <w:rPr>
                <w:lang w:val="en-US"/>
              </w:rPr>
            </w:pPr>
            <w:r w:rsidRPr="003F7782">
              <w:rPr>
                <w:b/>
                <w:bCs/>
                <w:lang w:val="en-US"/>
              </w:rPr>
              <w:t>Task</w:t>
            </w:r>
            <w:r>
              <w:rPr>
                <w:lang w:val="en-US"/>
              </w:rPr>
              <w:t>: Confirm information and place an order</w:t>
            </w:r>
          </w:p>
          <w:p w14:paraId="7967532F" w14:textId="77777777" w:rsidR="007729FE" w:rsidRDefault="007729FE" w:rsidP="000C34E8">
            <w:pPr>
              <w:rPr>
                <w:lang w:val="en-US"/>
              </w:rPr>
            </w:pPr>
            <w:r w:rsidRPr="003F7782">
              <w:rPr>
                <w:b/>
                <w:bCs/>
                <w:lang w:val="en-US"/>
              </w:rPr>
              <w:t>Description</w:t>
            </w:r>
            <w:r>
              <w:rPr>
                <w:lang w:val="en-US"/>
              </w:rPr>
              <w:t xml:space="preserve">: At the confirm page, there is a basket shape button that </w:t>
            </w:r>
            <w:proofErr w:type="gramStart"/>
            <w:r>
              <w:rPr>
                <w:lang w:val="en-US"/>
              </w:rPr>
              <w:t>lead</w:t>
            </w:r>
            <w:proofErr w:type="gramEnd"/>
            <w:r>
              <w:rPr>
                <w:lang w:val="en-US"/>
              </w:rPr>
              <w:t xml:space="preserve"> to the account page</w:t>
            </w:r>
          </w:p>
          <w:p w14:paraId="0BEF1894" w14:textId="77777777" w:rsidR="007729FE" w:rsidRDefault="007729FE" w:rsidP="000C34E8">
            <w:pPr>
              <w:rPr>
                <w:lang w:val="en-US"/>
              </w:rPr>
            </w:pPr>
            <w:r w:rsidRPr="003F7782">
              <w:rPr>
                <w:b/>
                <w:bCs/>
                <w:lang w:val="en-US"/>
              </w:rPr>
              <w:t>Rationale</w:t>
            </w:r>
            <w:r>
              <w:rPr>
                <w:lang w:val="en-US"/>
              </w:rPr>
              <w:t>: There is no purpose of that button</w:t>
            </w:r>
          </w:p>
          <w:p w14:paraId="6E8EABD2" w14:textId="77777777" w:rsidR="007729FE" w:rsidRDefault="007729FE" w:rsidP="000C34E8">
            <w:pPr>
              <w:rPr>
                <w:lang w:val="en-US"/>
              </w:rPr>
            </w:pPr>
            <w:r w:rsidRPr="003F7782">
              <w:rPr>
                <w:b/>
                <w:bCs/>
                <w:lang w:val="en-US"/>
              </w:rPr>
              <w:t>Fix</w:t>
            </w:r>
            <w:r>
              <w:rPr>
                <w:lang w:val="en-US"/>
              </w:rPr>
              <w:t>: Delete that basket button</w:t>
            </w:r>
          </w:p>
        </w:tc>
        <w:tc>
          <w:tcPr>
            <w:tcW w:w="1114" w:type="dxa"/>
          </w:tcPr>
          <w:p w14:paraId="6190BE42" w14:textId="423F51FF" w:rsidR="007729FE" w:rsidRDefault="002F5273" w:rsidP="000C34E8">
            <w:pPr>
              <w:rPr>
                <w:lang w:val="en-US"/>
              </w:rPr>
            </w:pPr>
            <w:r>
              <w:rPr>
                <w:lang w:val="en-US"/>
              </w:rPr>
              <w:t>Huong</w:t>
            </w:r>
            <w:r w:rsidR="00167590" w:rsidRPr="00167590">
              <w:rPr>
                <w:szCs w:val="22"/>
                <w:lang w:val="en-US"/>
              </w:rPr>
              <w:t>, Hang</w:t>
            </w:r>
          </w:p>
        </w:tc>
      </w:tr>
      <w:tr w:rsidR="007729FE" w14:paraId="750827D9" w14:textId="08DFD401" w:rsidTr="002C4F8E">
        <w:tc>
          <w:tcPr>
            <w:tcW w:w="636" w:type="dxa"/>
          </w:tcPr>
          <w:p w14:paraId="4A663996" w14:textId="77777777" w:rsidR="007729FE" w:rsidRDefault="007729FE" w:rsidP="000C34E8">
            <w:pPr>
              <w:rPr>
                <w:lang w:val="en-US"/>
              </w:rPr>
            </w:pPr>
            <w:r>
              <w:rPr>
                <w:lang w:val="en-US"/>
              </w:rPr>
              <w:t>3</w:t>
            </w:r>
          </w:p>
        </w:tc>
        <w:tc>
          <w:tcPr>
            <w:tcW w:w="552" w:type="dxa"/>
          </w:tcPr>
          <w:p w14:paraId="4EBC1BEA" w14:textId="77777777" w:rsidR="007729FE" w:rsidRDefault="007729FE" w:rsidP="000C34E8">
            <w:pPr>
              <w:rPr>
                <w:lang w:val="en-US"/>
              </w:rPr>
            </w:pPr>
            <w:r>
              <w:rPr>
                <w:lang w:val="en-US"/>
              </w:rPr>
              <w:t>4</w:t>
            </w:r>
          </w:p>
        </w:tc>
        <w:tc>
          <w:tcPr>
            <w:tcW w:w="6714" w:type="dxa"/>
          </w:tcPr>
          <w:p w14:paraId="2187B37B" w14:textId="77777777" w:rsidR="007729FE" w:rsidRDefault="007729FE" w:rsidP="000C34E8">
            <w:pPr>
              <w:rPr>
                <w:lang w:val="en-US"/>
              </w:rPr>
            </w:pPr>
            <w:r>
              <w:rPr>
                <w:lang w:val="en-US"/>
              </w:rPr>
              <w:t>H3</w:t>
            </w:r>
            <w:r w:rsidRPr="00A33383">
              <w:rPr>
                <w:lang w:val="en-US"/>
              </w:rPr>
              <w:t xml:space="preserve"> </w:t>
            </w:r>
            <w:r w:rsidRPr="005258AE">
              <w:rPr>
                <w:lang w:val="en-US"/>
              </w:rPr>
              <w:t>User Control and Freedom</w:t>
            </w:r>
            <w:r>
              <w:rPr>
                <w:lang w:val="en-US"/>
              </w:rPr>
              <w:t xml:space="preserve"> / Severity: 3</w:t>
            </w:r>
          </w:p>
          <w:p w14:paraId="6DFD367E" w14:textId="77777777" w:rsidR="007729FE" w:rsidRDefault="007729FE" w:rsidP="000C34E8">
            <w:pPr>
              <w:rPr>
                <w:lang w:val="en-US"/>
              </w:rPr>
            </w:pPr>
            <w:r w:rsidRPr="003F7782">
              <w:rPr>
                <w:b/>
                <w:bCs/>
                <w:lang w:val="en-US"/>
              </w:rPr>
              <w:t>Task</w:t>
            </w:r>
            <w:r>
              <w:rPr>
                <w:lang w:val="en-US"/>
              </w:rPr>
              <w:t>: Login to confirm and place an order</w:t>
            </w:r>
          </w:p>
          <w:p w14:paraId="2620848C" w14:textId="77777777" w:rsidR="007729FE" w:rsidRDefault="007729FE" w:rsidP="000C34E8">
            <w:pPr>
              <w:rPr>
                <w:lang w:val="en-US"/>
              </w:rPr>
            </w:pPr>
            <w:r w:rsidRPr="003F7782">
              <w:rPr>
                <w:b/>
                <w:bCs/>
                <w:lang w:val="en-US"/>
              </w:rPr>
              <w:t>Description</w:t>
            </w:r>
            <w:r>
              <w:rPr>
                <w:lang w:val="en-US"/>
              </w:rPr>
              <w:t>: At the login screen, the only exit is pressing the app logo to go to the home page</w:t>
            </w:r>
          </w:p>
          <w:p w14:paraId="4889C39A" w14:textId="53FB63AB" w:rsidR="007729FE" w:rsidRDefault="007729FE" w:rsidP="000C34E8">
            <w:pPr>
              <w:rPr>
                <w:lang w:val="en-US"/>
              </w:rPr>
            </w:pPr>
            <w:r w:rsidRPr="003F7782">
              <w:rPr>
                <w:b/>
                <w:bCs/>
                <w:lang w:val="en-US"/>
              </w:rPr>
              <w:t>Rationale</w:t>
            </w:r>
            <w:r>
              <w:rPr>
                <w:lang w:val="en-US"/>
              </w:rPr>
              <w:t xml:space="preserve">: To those who don’t know that the logo is one kind of button, they </w:t>
            </w:r>
            <w:r w:rsidR="00F83CB5">
              <w:rPr>
                <w:lang w:val="en-US"/>
              </w:rPr>
              <w:t>cannot</w:t>
            </w:r>
            <w:r>
              <w:rPr>
                <w:lang w:val="en-US"/>
              </w:rPr>
              <w:t xml:space="preserve"> undo or go to the previous page at the login screen </w:t>
            </w:r>
          </w:p>
          <w:p w14:paraId="6821D57E" w14:textId="77777777" w:rsidR="007729FE" w:rsidRDefault="007729FE" w:rsidP="000C34E8">
            <w:pPr>
              <w:rPr>
                <w:lang w:val="en-US"/>
              </w:rPr>
            </w:pPr>
            <w:r w:rsidRPr="003F7782">
              <w:rPr>
                <w:b/>
                <w:bCs/>
                <w:lang w:val="en-US"/>
              </w:rPr>
              <w:t>Fix</w:t>
            </w:r>
            <w:r>
              <w:rPr>
                <w:lang w:val="en-US"/>
              </w:rPr>
              <w:t>: Add an arrow at the top left corner to make canceling order more clearly</w:t>
            </w:r>
          </w:p>
        </w:tc>
        <w:tc>
          <w:tcPr>
            <w:tcW w:w="1114" w:type="dxa"/>
          </w:tcPr>
          <w:p w14:paraId="0DD4DEAB" w14:textId="6F4F4A11" w:rsidR="007729FE" w:rsidRDefault="002F5273" w:rsidP="000C34E8">
            <w:pPr>
              <w:rPr>
                <w:lang w:val="en-US"/>
              </w:rPr>
            </w:pPr>
            <w:r>
              <w:rPr>
                <w:lang w:val="en-US"/>
              </w:rPr>
              <w:t>Huong</w:t>
            </w:r>
          </w:p>
        </w:tc>
      </w:tr>
      <w:tr w:rsidR="00D913D4" w14:paraId="5D3ACA15" w14:textId="77777777" w:rsidTr="002C4F8E">
        <w:tc>
          <w:tcPr>
            <w:tcW w:w="636" w:type="dxa"/>
          </w:tcPr>
          <w:p w14:paraId="22AFE186" w14:textId="35F9B5E0" w:rsidR="00D913D4" w:rsidRDefault="00D913D4" w:rsidP="00D913D4">
            <w:pPr>
              <w:rPr>
                <w:lang w:val="en-US"/>
              </w:rPr>
            </w:pPr>
            <w:r>
              <w:rPr>
                <w:lang w:val="en-US"/>
              </w:rPr>
              <w:t>3</w:t>
            </w:r>
          </w:p>
        </w:tc>
        <w:tc>
          <w:tcPr>
            <w:tcW w:w="552" w:type="dxa"/>
          </w:tcPr>
          <w:p w14:paraId="506B92B7" w14:textId="0D53D374" w:rsidR="00D913D4" w:rsidRDefault="00824969" w:rsidP="00D913D4">
            <w:pPr>
              <w:rPr>
                <w:lang w:val="en-US"/>
              </w:rPr>
            </w:pPr>
            <w:r>
              <w:rPr>
                <w:lang w:val="en-US"/>
              </w:rPr>
              <w:t>5</w:t>
            </w:r>
          </w:p>
        </w:tc>
        <w:tc>
          <w:tcPr>
            <w:tcW w:w="6714" w:type="dxa"/>
          </w:tcPr>
          <w:p w14:paraId="43C88162" w14:textId="77777777" w:rsidR="00D913D4" w:rsidRDefault="00D913D4" w:rsidP="00D913D4">
            <w:pPr>
              <w:rPr>
                <w:lang w:val="en-US"/>
              </w:rPr>
            </w:pPr>
            <w:r>
              <w:rPr>
                <w:lang w:val="en-US"/>
              </w:rPr>
              <w:t>H3: User Control &amp; Freedom/ Severity: 3</w:t>
            </w:r>
          </w:p>
          <w:p w14:paraId="7E18561A" w14:textId="77777777" w:rsidR="00D913D4" w:rsidRDefault="00D913D4" w:rsidP="00D913D4">
            <w:pPr>
              <w:rPr>
                <w:lang w:val="en-US"/>
              </w:rPr>
            </w:pPr>
            <w:r>
              <w:rPr>
                <w:b/>
                <w:bCs/>
                <w:lang w:val="en-US"/>
              </w:rPr>
              <w:t>Task:</w:t>
            </w:r>
            <w:r>
              <w:rPr>
                <w:lang w:val="en-US"/>
              </w:rPr>
              <w:t xml:space="preserve"> Purchasing Product</w:t>
            </w:r>
          </w:p>
          <w:p w14:paraId="06AC2AEB" w14:textId="77777777" w:rsidR="00D913D4" w:rsidRDefault="00D913D4" w:rsidP="00D913D4">
            <w:pPr>
              <w:rPr>
                <w:lang w:val="en-US"/>
              </w:rPr>
            </w:pPr>
            <w:r>
              <w:rPr>
                <w:b/>
                <w:bCs/>
                <w:lang w:val="en-US"/>
              </w:rPr>
              <w:t>Description:</w:t>
            </w:r>
            <w:r>
              <w:rPr>
                <w:lang w:val="en-US"/>
              </w:rPr>
              <w:t xml:space="preserve"> The "Add to Cart" button is active even when a product is out of stock, leading to potential purchase errors.</w:t>
            </w:r>
          </w:p>
          <w:p w14:paraId="15F73C6F" w14:textId="77777777" w:rsidR="00D913D4" w:rsidRDefault="00D913D4" w:rsidP="00D913D4">
            <w:pPr>
              <w:rPr>
                <w:lang w:val="en-US"/>
              </w:rPr>
            </w:pPr>
            <w:r>
              <w:rPr>
                <w:b/>
                <w:bCs/>
                <w:lang w:val="en-US"/>
              </w:rPr>
              <w:t>Rationale:</w:t>
            </w:r>
            <w:r>
              <w:rPr>
                <w:lang w:val="en-US"/>
              </w:rPr>
              <w:t xml:space="preserve"> Users may attempt to purchase unavailable items, causing frustration.</w:t>
            </w:r>
          </w:p>
          <w:p w14:paraId="49E869CB" w14:textId="48D6379B" w:rsidR="00D913D4" w:rsidRDefault="00D913D4" w:rsidP="00D913D4">
            <w:pPr>
              <w:rPr>
                <w:lang w:val="en-US"/>
              </w:rPr>
            </w:pPr>
            <w:r>
              <w:rPr>
                <w:b/>
                <w:bCs/>
                <w:lang w:val="en-US"/>
              </w:rPr>
              <w:t>Fix</w:t>
            </w:r>
            <w:r>
              <w:rPr>
                <w:lang w:val="en-US"/>
              </w:rPr>
              <w:t xml:space="preserve">: </w:t>
            </w:r>
            <w:r>
              <w:t>Disable the "Add to Cart" button for out-of-stock products and display an out-of-stock message.</w:t>
            </w:r>
          </w:p>
        </w:tc>
        <w:tc>
          <w:tcPr>
            <w:tcW w:w="1114" w:type="dxa"/>
          </w:tcPr>
          <w:p w14:paraId="742F7F7D" w14:textId="5C833757" w:rsidR="00D913D4" w:rsidRDefault="00D913D4" w:rsidP="00D913D4">
            <w:pPr>
              <w:rPr>
                <w:lang w:val="en-US"/>
              </w:rPr>
            </w:pPr>
            <w:r>
              <w:rPr>
                <w:lang w:val="en-US"/>
              </w:rPr>
              <w:t>Trang</w:t>
            </w:r>
          </w:p>
        </w:tc>
      </w:tr>
    </w:tbl>
    <w:p w14:paraId="6940814C" w14:textId="3280804D" w:rsidR="6C7393E3" w:rsidRDefault="6C7393E3"/>
    <w:p w14:paraId="3F2F8329" w14:textId="77777777" w:rsidR="007729FE" w:rsidRPr="007729FE" w:rsidRDefault="007729FE" w:rsidP="007729FE">
      <w:pPr>
        <w:pStyle w:val="ListParagraph"/>
        <w:jc w:val="both"/>
        <w:rPr>
          <w:noProof/>
        </w:rPr>
      </w:pPr>
    </w:p>
    <w:p w14:paraId="2F7D6255" w14:textId="77777777" w:rsidR="007729FE" w:rsidRPr="007729FE" w:rsidRDefault="007729FE" w:rsidP="007729FE">
      <w:pPr>
        <w:pStyle w:val="ListParagraph"/>
        <w:jc w:val="both"/>
        <w:rPr>
          <w:noProof/>
          <w:lang w:val="en-US"/>
        </w:rPr>
      </w:pPr>
    </w:p>
    <w:p w14:paraId="20B25D6F" w14:textId="56941D3A" w:rsidR="00213F7B" w:rsidRPr="00BB3EDB" w:rsidRDefault="007274E7" w:rsidP="00BB3EDB">
      <w:pPr>
        <w:pStyle w:val="Heading2"/>
        <w:numPr>
          <w:ilvl w:val="0"/>
          <w:numId w:val="21"/>
        </w:numPr>
        <w:rPr>
          <w:noProof/>
          <w:lang w:val="en-US"/>
        </w:rPr>
      </w:pPr>
      <w:bookmarkStart w:id="3" w:name="_Toc185854315"/>
      <w:r w:rsidRPr="007274E7">
        <w:rPr>
          <w:noProof/>
          <w:lang w:val="en-US"/>
        </w:rPr>
        <w:t>Summarize the violation totals in a table.</w:t>
      </w:r>
      <w:bookmarkEnd w:id="3"/>
      <w:r w:rsidRPr="007274E7">
        <w:rPr>
          <w:noProof/>
          <w:lang w:val="en-US"/>
        </w:rPr>
        <w:t xml:space="preserve"> </w:t>
      </w:r>
    </w:p>
    <w:tbl>
      <w:tblPr>
        <w:tblStyle w:val="TableGrid"/>
        <w:tblW w:w="5000" w:type="pct"/>
        <w:tblLook w:val="04A0" w:firstRow="1" w:lastRow="0" w:firstColumn="1" w:lastColumn="0" w:noHBand="0" w:noVBand="1"/>
      </w:tblPr>
      <w:tblGrid>
        <w:gridCol w:w="3423"/>
        <w:gridCol w:w="933"/>
        <w:gridCol w:w="932"/>
        <w:gridCol w:w="934"/>
        <w:gridCol w:w="932"/>
        <w:gridCol w:w="932"/>
        <w:gridCol w:w="930"/>
      </w:tblGrid>
      <w:tr w:rsidR="005110B2" w14:paraId="714C7095" w14:textId="77777777" w:rsidTr="00BE31AC">
        <w:tc>
          <w:tcPr>
            <w:tcW w:w="1898" w:type="pct"/>
          </w:tcPr>
          <w:p w14:paraId="7191AE15" w14:textId="483E5E71" w:rsidR="00213F7B" w:rsidRPr="00213F7B" w:rsidRDefault="00213F7B" w:rsidP="00213F7B">
            <w:pPr>
              <w:pStyle w:val="ListParagraph"/>
              <w:ind w:left="0"/>
              <w:rPr>
                <w:b/>
                <w:bCs/>
                <w:noProof/>
                <w:lang w:val="en-US"/>
              </w:rPr>
            </w:pPr>
            <w:r w:rsidRPr="00213F7B">
              <w:rPr>
                <w:b/>
                <w:bCs/>
                <w:noProof/>
                <w:lang w:val="en-US"/>
              </w:rPr>
              <w:t>Category</w:t>
            </w:r>
          </w:p>
        </w:tc>
        <w:tc>
          <w:tcPr>
            <w:tcW w:w="517" w:type="pct"/>
          </w:tcPr>
          <w:p w14:paraId="7CD0413A" w14:textId="2CC033BC" w:rsidR="00213F7B" w:rsidRPr="00213F7B" w:rsidRDefault="00213F7B" w:rsidP="00213F7B">
            <w:pPr>
              <w:pStyle w:val="ListParagraph"/>
              <w:ind w:left="0"/>
              <w:rPr>
                <w:b/>
                <w:bCs/>
                <w:noProof/>
                <w:lang w:val="en-US"/>
              </w:rPr>
            </w:pPr>
            <w:r w:rsidRPr="00213F7B">
              <w:rPr>
                <w:b/>
                <w:bCs/>
                <w:noProof/>
                <w:lang w:val="en-US"/>
              </w:rPr>
              <w:t># Viol. (sev 0)</w:t>
            </w:r>
          </w:p>
        </w:tc>
        <w:tc>
          <w:tcPr>
            <w:tcW w:w="517" w:type="pct"/>
          </w:tcPr>
          <w:p w14:paraId="5C6359F6" w14:textId="3BCE380C" w:rsidR="00213F7B" w:rsidRPr="00213F7B" w:rsidRDefault="00213F7B" w:rsidP="00213F7B">
            <w:pPr>
              <w:pStyle w:val="ListParagraph"/>
              <w:ind w:left="0"/>
              <w:rPr>
                <w:b/>
                <w:bCs/>
                <w:noProof/>
                <w:lang w:val="en-US"/>
              </w:rPr>
            </w:pPr>
            <w:r w:rsidRPr="00213F7B">
              <w:rPr>
                <w:b/>
                <w:bCs/>
                <w:noProof/>
                <w:lang w:val="en-US"/>
              </w:rPr>
              <w:t xml:space="preserve"># Viol. (sev </w:t>
            </w:r>
            <w:r>
              <w:rPr>
                <w:b/>
                <w:bCs/>
                <w:noProof/>
                <w:lang w:val="en-US"/>
              </w:rPr>
              <w:t>1</w:t>
            </w:r>
            <w:r w:rsidRPr="00213F7B">
              <w:rPr>
                <w:b/>
                <w:bCs/>
                <w:noProof/>
                <w:lang w:val="en-US"/>
              </w:rPr>
              <w:t>)</w:t>
            </w:r>
          </w:p>
        </w:tc>
        <w:tc>
          <w:tcPr>
            <w:tcW w:w="518" w:type="pct"/>
          </w:tcPr>
          <w:p w14:paraId="6A7F1100" w14:textId="14FCC25A" w:rsidR="00213F7B" w:rsidRPr="00213F7B" w:rsidRDefault="00213F7B" w:rsidP="00213F7B">
            <w:pPr>
              <w:pStyle w:val="ListParagraph"/>
              <w:ind w:left="0"/>
              <w:rPr>
                <w:b/>
                <w:bCs/>
                <w:noProof/>
                <w:lang w:val="en-US"/>
              </w:rPr>
            </w:pPr>
            <w:r w:rsidRPr="00213F7B">
              <w:rPr>
                <w:b/>
                <w:bCs/>
                <w:noProof/>
                <w:lang w:val="en-US"/>
              </w:rPr>
              <w:t xml:space="preserve"># Viol. (sev </w:t>
            </w:r>
            <w:r>
              <w:rPr>
                <w:b/>
                <w:bCs/>
                <w:noProof/>
                <w:lang w:val="en-US"/>
              </w:rPr>
              <w:t>2</w:t>
            </w:r>
            <w:r w:rsidRPr="00213F7B">
              <w:rPr>
                <w:b/>
                <w:bCs/>
                <w:noProof/>
                <w:lang w:val="en-US"/>
              </w:rPr>
              <w:t>)</w:t>
            </w:r>
          </w:p>
        </w:tc>
        <w:tc>
          <w:tcPr>
            <w:tcW w:w="517" w:type="pct"/>
          </w:tcPr>
          <w:p w14:paraId="27BC16A7" w14:textId="2E4D7EA7" w:rsidR="00213F7B" w:rsidRPr="00213F7B" w:rsidRDefault="00213F7B" w:rsidP="00213F7B">
            <w:pPr>
              <w:pStyle w:val="ListParagraph"/>
              <w:ind w:left="0"/>
              <w:rPr>
                <w:b/>
                <w:bCs/>
                <w:noProof/>
                <w:lang w:val="en-US"/>
              </w:rPr>
            </w:pPr>
            <w:r w:rsidRPr="00213F7B">
              <w:rPr>
                <w:b/>
                <w:bCs/>
                <w:noProof/>
                <w:lang w:val="en-US"/>
              </w:rPr>
              <w:t xml:space="preserve"># Viol. (sev </w:t>
            </w:r>
            <w:r>
              <w:rPr>
                <w:b/>
                <w:bCs/>
                <w:noProof/>
                <w:lang w:val="en-US"/>
              </w:rPr>
              <w:t>3</w:t>
            </w:r>
            <w:r w:rsidRPr="00213F7B">
              <w:rPr>
                <w:b/>
                <w:bCs/>
                <w:noProof/>
                <w:lang w:val="en-US"/>
              </w:rPr>
              <w:t>)</w:t>
            </w:r>
          </w:p>
        </w:tc>
        <w:tc>
          <w:tcPr>
            <w:tcW w:w="517" w:type="pct"/>
          </w:tcPr>
          <w:p w14:paraId="75BDBC7D" w14:textId="36C4311B" w:rsidR="00213F7B" w:rsidRPr="00213F7B" w:rsidRDefault="00213F7B" w:rsidP="00213F7B">
            <w:pPr>
              <w:pStyle w:val="ListParagraph"/>
              <w:ind w:left="0"/>
              <w:rPr>
                <w:b/>
                <w:bCs/>
                <w:noProof/>
                <w:lang w:val="en-US"/>
              </w:rPr>
            </w:pPr>
            <w:r w:rsidRPr="00213F7B">
              <w:rPr>
                <w:b/>
                <w:bCs/>
                <w:noProof/>
                <w:lang w:val="en-US"/>
              </w:rPr>
              <w:t xml:space="preserve"># Viol. (sev </w:t>
            </w:r>
            <w:r w:rsidR="009077BF">
              <w:rPr>
                <w:b/>
                <w:bCs/>
                <w:noProof/>
                <w:lang w:val="en-US"/>
              </w:rPr>
              <w:t xml:space="preserve"> 4</w:t>
            </w:r>
            <w:r w:rsidRPr="00213F7B">
              <w:rPr>
                <w:b/>
                <w:bCs/>
                <w:noProof/>
                <w:lang w:val="en-US"/>
              </w:rPr>
              <w:t>)</w:t>
            </w:r>
          </w:p>
        </w:tc>
        <w:tc>
          <w:tcPr>
            <w:tcW w:w="517" w:type="pct"/>
          </w:tcPr>
          <w:p w14:paraId="0AF4ED9E" w14:textId="7A28C285" w:rsidR="00213F7B" w:rsidRPr="00213F7B" w:rsidRDefault="00213F7B" w:rsidP="00213F7B">
            <w:pPr>
              <w:pStyle w:val="ListParagraph"/>
              <w:ind w:left="0"/>
              <w:rPr>
                <w:b/>
                <w:bCs/>
                <w:noProof/>
                <w:lang w:val="en-US"/>
              </w:rPr>
            </w:pPr>
            <w:r w:rsidRPr="00213F7B">
              <w:rPr>
                <w:b/>
                <w:bCs/>
                <w:noProof/>
                <w:lang w:val="en-US"/>
              </w:rPr>
              <w:t># Viol. (</w:t>
            </w:r>
            <w:r w:rsidR="009077BF">
              <w:rPr>
                <w:b/>
                <w:bCs/>
                <w:noProof/>
                <w:lang w:val="en-US"/>
              </w:rPr>
              <w:t>total</w:t>
            </w:r>
            <w:r w:rsidRPr="00213F7B">
              <w:rPr>
                <w:b/>
                <w:bCs/>
                <w:noProof/>
                <w:lang w:val="en-US"/>
              </w:rPr>
              <w:t>)</w:t>
            </w:r>
          </w:p>
        </w:tc>
      </w:tr>
      <w:tr w:rsidR="005110B2" w14:paraId="5E029BAD" w14:textId="77777777" w:rsidTr="00BE31AC">
        <w:tc>
          <w:tcPr>
            <w:tcW w:w="1898" w:type="pct"/>
          </w:tcPr>
          <w:p w14:paraId="1C87E816" w14:textId="51F246E1" w:rsidR="005110B2" w:rsidRDefault="005110B2" w:rsidP="00213F7B">
            <w:pPr>
              <w:pStyle w:val="ListParagraph"/>
              <w:ind w:left="0"/>
              <w:jc w:val="both"/>
              <w:rPr>
                <w:noProof/>
                <w:lang w:val="en-US"/>
              </w:rPr>
            </w:pPr>
            <w:r>
              <w:rPr>
                <w:noProof/>
                <w:lang w:val="en-US"/>
              </w:rPr>
              <w:t>H1: Visibility of Status</w:t>
            </w:r>
          </w:p>
        </w:tc>
        <w:tc>
          <w:tcPr>
            <w:tcW w:w="517" w:type="pct"/>
          </w:tcPr>
          <w:p w14:paraId="24DF5375" w14:textId="3396D6D0" w:rsidR="00213F7B" w:rsidRDefault="008738BB" w:rsidP="008D7A77">
            <w:pPr>
              <w:pStyle w:val="ListParagraph"/>
              <w:ind w:left="0"/>
              <w:jc w:val="center"/>
              <w:rPr>
                <w:noProof/>
                <w:lang w:val="en-US"/>
              </w:rPr>
            </w:pPr>
            <w:r>
              <w:rPr>
                <w:noProof/>
                <w:lang w:val="en-US"/>
              </w:rPr>
              <w:t>0</w:t>
            </w:r>
          </w:p>
        </w:tc>
        <w:tc>
          <w:tcPr>
            <w:tcW w:w="517" w:type="pct"/>
          </w:tcPr>
          <w:p w14:paraId="26918393" w14:textId="334A576C" w:rsidR="00213F7B" w:rsidRDefault="008D7A77" w:rsidP="008D7A77">
            <w:pPr>
              <w:pStyle w:val="ListParagraph"/>
              <w:ind w:left="0"/>
              <w:jc w:val="center"/>
              <w:rPr>
                <w:noProof/>
                <w:lang w:val="en-US"/>
              </w:rPr>
            </w:pPr>
            <w:r>
              <w:rPr>
                <w:noProof/>
                <w:lang w:val="en-US"/>
              </w:rPr>
              <w:t>1</w:t>
            </w:r>
          </w:p>
        </w:tc>
        <w:tc>
          <w:tcPr>
            <w:tcW w:w="518" w:type="pct"/>
          </w:tcPr>
          <w:p w14:paraId="37717099" w14:textId="223D94FE" w:rsidR="00213F7B" w:rsidRDefault="001E0661" w:rsidP="008D7A77">
            <w:pPr>
              <w:pStyle w:val="ListParagraph"/>
              <w:ind w:left="0"/>
              <w:jc w:val="center"/>
              <w:rPr>
                <w:noProof/>
                <w:lang w:val="en-US"/>
              </w:rPr>
            </w:pPr>
            <w:r>
              <w:rPr>
                <w:noProof/>
                <w:lang w:val="en-US"/>
              </w:rPr>
              <w:t>3</w:t>
            </w:r>
          </w:p>
        </w:tc>
        <w:tc>
          <w:tcPr>
            <w:tcW w:w="517" w:type="pct"/>
          </w:tcPr>
          <w:p w14:paraId="15F98164" w14:textId="500A16B4" w:rsidR="00213F7B" w:rsidRDefault="00BE31AC" w:rsidP="008D7A77">
            <w:pPr>
              <w:pStyle w:val="ListParagraph"/>
              <w:ind w:left="0"/>
              <w:jc w:val="center"/>
              <w:rPr>
                <w:noProof/>
                <w:lang w:val="en-US"/>
              </w:rPr>
            </w:pPr>
            <w:r>
              <w:rPr>
                <w:noProof/>
                <w:lang w:val="en-US"/>
              </w:rPr>
              <w:t>0</w:t>
            </w:r>
          </w:p>
        </w:tc>
        <w:tc>
          <w:tcPr>
            <w:tcW w:w="517" w:type="pct"/>
          </w:tcPr>
          <w:p w14:paraId="1FE58AB5" w14:textId="2E15C59E" w:rsidR="00213F7B" w:rsidRDefault="00BE31AC" w:rsidP="008D7A77">
            <w:pPr>
              <w:pStyle w:val="ListParagraph"/>
              <w:ind w:left="0"/>
              <w:jc w:val="center"/>
              <w:rPr>
                <w:noProof/>
                <w:lang w:val="en-US"/>
              </w:rPr>
            </w:pPr>
            <w:r>
              <w:rPr>
                <w:noProof/>
                <w:lang w:val="en-US"/>
              </w:rPr>
              <w:t>0</w:t>
            </w:r>
          </w:p>
        </w:tc>
        <w:tc>
          <w:tcPr>
            <w:tcW w:w="517" w:type="pct"/>
          </w:tcPr>
          <w:p w14:paraId="44071021" w14:textId="4D06A171" w:rsidR="00213F7B" w:rsidRPr="001720D1" w:rsidRDefault="001E0661" w:rsidP="008D7A77">
            <w:pPr>
              <w:pStyle w:val="ListParagraph"/>
              <w:ind w:left="0"/>
              <w:jc w:val="center"/>
              <w:rPr>
                <w:b/>
                <w:lang w:val="en-US"/>
              </w:rPr>
            </w:pPr>
            <w:r w:rsidRPr="001720D1">
              <w:rPr>
                <w:b/>
                <w:lang w:val="en-US"/>
              </w:rPr>
              <w:t>4</w:t>
            </w:r>
          </w:p>
        </w:tc>
      </w:tr>
      <w:tr w:rsidR="005110B2" w14:paraId="6926B906" w14:textId="77777777" w:rsidTr="00BE31AC">
        <w:tc>
          <w:tcPr>
            <w:tcW w:w="1898" w:type="pct"/>
          </w:tcPr>
          <w:p w14:paraId="251B25F3" w14:textId="3599804B" w:rsidR="00213F7B" w:rsidRDefault="005110B2" w:rsidP="00213F7B">
            <w:pPr>
              <w:pStyle w:val="ListParagraph"/>
              <w:ind w:left="0"/>
              <w:jc w:val="both"/>
              <w:rPr>
                <w:noProof/>
                <w:lang w:val="en-US"/>
              </w:rPr>
            </w:pPr>
            <w:r>
              <w:rPr>
                <w:noProof/>
                <w:lang w:val="en-US"/>
              </w:rPr>
              <w:t>H2: Match Sys &amp; World</w:t>
            </w:r>
          </w:p>
        </w:tc>
        <w:tc>
          <w:tcPr>
            <w:tcW w:w="517" w:type="pct"/>
          </w:tcPr>
          <w:p w14:paraId="1D8B968C" w14:textId="13D28682" w:rsidR="00213F7B" w:rsidRDefault="008D7A77" w:rsidP="008D7A77">
            <w:pPr>
              <w:pStyle w:val="ListParagraph"/>
              <w:ind w:left="0"/>
              <w:jc w:val="center"/>
              <w:rPr>
                <w:noProof/>
                <w:lang w:val="en-US"/>
              </w:rPr>
            </w:pPr>
            <w:r>
              <w:rPr>
                <w:noProof/>
                <w:lang w:val="en-US"/>
              </w:rPr>
              <w:t>1</w:t>
            </w:r>
          </w:p>
        </w:tc>
        <w:tc>
          <w:tcPr>
            <w:tcW w:w="517" w:type="pct"/>
          </w:tcPr>
          <w:p w14:paraId="0F1B4657" w14:textId="4E9D7D56" w:rsidR="00213F7B" w:rsidRDefault="00BE31AC" w:rsidP="008D7A77">
            <w:pPr>
              <w:pStyle w:val="ListParagraph"/>
              <w:ind w:left="0"/>
              <w:jc w:val="center"/>
              <w:rPr>
                <w:noProof/>
                <w:lang w:val="en-US"/>
              </w:rPr>
            </w:pPr>
            <w:r>
              <w:rPr>
                <w:noProof/>
                <w:lang w:val="en-US"/>
              </w:rPr>
              <w:t>0</w:t>
            </w:r>
          </w:p>
        </w:tc>
        <w:tc>
          <w:tcPr>
            <w:tcW w:w="518" w:type="pct"/>
          </w:tcPr>
          <w:p w14:paraId="2466240A" w14:textId="007CDA54" w:rsidR="00213F7B" w:rsidRDefault="00BE31AC" w:rsidP="008D7A77">
            <w:pPr>
              <w:pStyle w:val="ListParagraph"/>
              <w:ind w:left="0"/>
              <w:jc w:val="center"/>
              <w:rPr>
                <w:noProof/>
                <w:lang w:val="en-US"/>
              </w:rPr>
            </w:pPr>
            <w:r>
              <w:rPr>
                <w:noProof/>
                <w:lang w:val="en-US"/>
              </w:rPr>
              <w:t>0</w:t>
            </w:r>
          </w:p>
        </w:tc>
        <w:tc>
          <w:tcPr>
            <w:tcW w:w="517" w:type="pct"/>
          </w:tcPr>
          <w:p w14:paraId="7D816274" w14:textId="1DD14626" w:rsidR="00213F7B" w:rsidRDefault="00BE31AC" w:rsidP="008D7A77">
            <w:pPr>
              <w:pStyle w:val="ListParagraph"/>
              <w:ind w:left="0"/>
              <w:jc w:val="center"/>
              <w:rPr>
                <w:noProof/>
                <w:lang w:val="en-US"/>
              </w:rPr>
            </w:pPr>
            <w:r>
              <w:rPr>
                <w:noProof/>
                <w:lang w:val="en-US"/>
              </w:rPr>
              <w:t>0</w:t>
            </w:r>
          </w:p>
        </w:tc>
        <w:tc>
          <w:tcPr>
            <w:tcW w:w="517" w:type="pct"/>
          </w:tcPr>
          <w:p w14:paraId="67AAFFA3" w14:textId="144B0A27" w:rsidR="00213F7B" w:rsidRDefault="00BE31AC" w:rsidP="008D7A77">
            <w:pPr>
              <w:pStyle w:val="ListParagraph"/>
              <w:ind w:left="0"/>
              <w:jc w:val="center"/>
              <w:rPr>
                <w:noProof/>
                <w:lang w:val="en-US"/>
              </w:rPr>
            </w:pPr>
            <w:r>
              <w:rPr>
                <w:noProof/>
                <w:lang w:val="en-US"/>
              </w:rPr>
              <w:t>0</w:t>
            </w:r>
          </w:p>
        </w:tc>
        <w:tc>
          <w:tcPr>
            <w:tcW w:w="517" w:type="pct"/>
          </w:tcPr>
          <w:p w14:paraId="261E0807" w14:textId="75A825C3" w:rsidR="00213F7B" w:rsidRPr="001720D1" w:rsidRDefault="00F02A88" w:rsidP="008D7A77">
            <w:pPr>
              <w:pStyle w:val="ListParagraph"/>
              <w:ind w:left="0"/>
              <w:jc w:val="center"/>
              <w:rPr>
                <w:b/>
                <w:lang w:val="en-US"/>
              </w:rPr>
            </w:pPr>
            <w:r w:rsidRPr="001720D1">
              <w:rPr>
                <w:b/>
                <w:lang w:val="en-US"/>
              </w:rPr>
              <w:t>1</w:t>
            </w:r>
          </w:p>
        </w:tc>
      </w:tr>
      <w:tr w:rsidR="005110B2" w14:paraId="4C3B6BAD" w14:textId="77777777" w:rsidTr="00BE31AC">
        <w:tc>
          <w:tcPr>
            <w:tcW w:w="1898" w:type="pct"/>
          </w:tcPr>
          <w:p w14:paraId="0D951C22" w14:textId="0732308E" w:rsidR="005110B2" w:rsidRDefault="005110B2" w:rsidP="00213F7B">
            <w:pPr>
              <w:pStyle w:val="ListParagraph"/>
              <w:ind w:left="0"/>
              <w:jc w:val="both"/>
              <w:rPr>
                <w:noProof/>
                <w:lang w:val="en-US"/>
              </w:rPr>
            </w:pPr>
            <w:r>
              <w:rPr>
                <w:noProof/>
                <w:lang w:val="en-US"/>
              </w:rPr>
              <w:t>H3: User Control</w:t>
            </w:r>
          </w:p>
        </w:tc>
        <w:tc>
          <w:tcPr>
            <w:tcW w:w="517" w:type="pct"/>
          </w:tcPr>
          <w:p w14:paraId="2C650EFB" w14:textId="3CBBB910" w:rsidR="00213F7B" w:rsidRDefault="008738BB" w:rsidP="008D7A77">
            <w:pPr>
              <w:pStyle w:val="ListParagraph"/>
              <w:ind w:left="0"/>
              <w:jc w:val="center"/>
              <w:rPr>
                <w:noProof/>
                <w:lang w:val="en-US"/>
              </w:rPr>
            </w:pPr>
            <w:r>
              <w:rPr>
                <w:noProof/>
                <w:lang w:val="en-US"/>
              </w:rPr>
              <w:t>0</w:t>
            </w:r>
          </w:p>
        </w:tc>
        <w:tc>
          <w:tcPr>
            <w:tcW w:w="517" w:type="pct"/>
          </w:tcPr>
          <w:p w14:paraId="3BFC89BA" w14:textId="2D0DC553" w:rsidR="00213F7B" w:rsidRDefault="00BE31AC" w:rsidP="008D7A77">
            <w:pPr>
              <w:pStyle w:val="ListParagraph"/>
              <w:ind w:left="0"/>
              <w:jc w:val="center"/>
              <w:rPr>
                <w:noProof/>
                <w:lang w:val="en-US"/>
              </w:rPr>
            </w:pPr>
            <w:r>
              <w:rPr>
                <w:noProof/>
                <w:lang w:val="en-US"/>
              </w:rPr>
              <w:t>0</w:t>
            </w:r>
          </w:p>
        </w:tc>
        <w:tc>
          <w:tcPr>
            <w:tcW w:w="518" w:type="pct"/>
          </w:tcPr>
          <w:p w14:paraId="623C768A" w14:textId="53CAE61F" w:rsidR="00213F7B" w:rsidRDefault="00F02A88" w:rsidP="008D7A77">
            <w:pPr>
              <w:pStyle w:val="ListParagraph"/>
              <w:ind w:left="0"/>
              <w:jc w:val="center"/>
              <w:rPr>
                <w:noProof/>
                <w:lang w:val="en-US"/>
              </w:rPr>
            </w:pPr>
            <w:r>
              <w:rPr>
                <w:noProof/>
                <w:lang w:val="en-US"/>
              </w:rPr>
              <w:t>4</w:t>
            </w:r>
          </w:p>
        </w:tc>
        <w:tc>
          <w:tcPr>
            <w:tcW w:w="517" w:type="pct"/>
          </w:tcPr>
          <w:p w14:paraId="449C8165" w14:textId="386B3B3D" w:rsidR="00213F7B" w:rsidRDefault="00F02A88" w:rsidP="008D7A77">
            <w:pPr>
              <w:pStyle w:val="ListParagraph"/>
              <w:ind w:left="0"/>
              <w:jc w:val="center"/>
              <w:rPr>
                <w:noProof/>
                <w:lang w:val="en-US"/>
              </w:rPr>
            </w:pPr>
            <w:r>
              <w:rPr>
                <w:noProof/>
                <w:lang w:val="en-US"/>
              </w:rPr>
              <w:t>2</w:t>
            </w:r>
          </w:p>
        </w:tc>
        <w:tc>
          <w:tcPr>
            <w:tcW w:w="517" w:type="pct"/>
          </w:tcPr>
          <w:p w14:paraId="431CE3CC" w14:textId="29EB06A9" w:rsidR="00213F7B" w:rsidRDefault="00F02A88" w:rsidP="008D7A77">
            <w:pPr>
              <w:pStyle w:val="ListParagraph"/>
              <w:ind w:left="0"/>
              <w:jc w:val="center"/>
              <w:rPr>
                <w:noProof/>
                <w:lang w:val="en-US"/>
              </w:rPr>
            </w:pPr>
            <w:r>
              <w:rPr>
                <w:noProof/>
                <w:lang w:val="en-US"/>
              </w:rPr>
              <w:t>1</w:t>
            </w:r>
          </w:p>
        </w:tc>
        <w:tc>
          <w:tcPr>
            <w:tcW w:w="517" w:type="pct"/>
          </w:tcPr>
          <w:p w14:paraId="465BD65C" w14:textId="4EBD9D74" w:rsidR="00213F7B" w:rsidRPr="001720D1" w:rsidRDefault="00F02A88" w:rsidP="008D7A77">
            <w:pPr>
              <w:pStyle w:val="ListParagraph"/>
              <w:ind w:left="0"/>
              <w:jc w:val="center"/>
              <w:rPr>
                <w:b/>
                <w:lang w:val="en-US"/>
              </w:rPr>
            </w:pPr>
            <w:r w:rsidRPr="001720D1">
              <w:rPr>
                <w:b/>
                <w:lang w:val="en-US"/>
              </w:rPr>
              <w:t>7</w:t>
            </w:r>
          </w:p>
        </w:tc>
      </w:tr>
      <w:tr w:rsidR="005110B2" w14:paraId="0F788739" w14:textId="77777777" w:rsidTr="00BE31AC">
        <w:tc>
          <w:tcPr>
            <w:tcW w:w="1898" w:type="pct"/>
          </w:tcPr>
          <w:p w14:paraId="1E9EA70A" w14:textId="011A7393" w:rsidR="00213F7B" w:rsidRDefault="005110B2" w:rsidP="00213F7B">
            <w:pPr>
              <w:pStyle w:val="ListParagraph"/>
              <w:ind w:left="0"/>
              <w:jc w:val="both"/>
              <w:rPr>
                <w:noProof/>
                <w:lang w:val="en-US"/>
              </w:rPr>
            </w:pPr>
            <w:r>
              <w:rPr>
                <w:noProof/>
                <w:lang w:val="en-US"/>
              </w:rPr>
              <w:t>H4: Consistency &amp; Standards</w:t>
            </w:r>
          </w:p>
        </w:tc>
        <w:tc>
          <w:tcPr>
            <w:tcW w:w="517" w:type="pct"/>
          </w:tcPr>
          <w:p w14:paraId="477AE048" w14:textId="08B769F1" w:rsidR="00213F7B" w:rsidRDefault="008738BB" w:rsidP="008D7A77">
            <w:pPr>
              <w:pStyle w:val="ListParagraph"/>
              <w:ind w:left="0"/>
              <w:jc w:val="center"/>
              <w:rPr>
                <w:noProof/>
                <w:lang w:val="en-US"/>
              </w:rPr>
            </w:pPr>
            <w:r>
              <w:rPr>
                <w:noProof/>
                <w:lang w:val="en-US"/>
              </w:rPr>
              <w:t>0</w:t>
            </w:r>
          </w:p>
        </w:tc>
        <w:tc>
          <w:tcPr>
            <w:tcW w:w="517" w:type="pct"/>
          </w:tcPr>
          <w:p w14:paraId="4FFB0618" w14:textId="5843CA88" w:rsidR="00213F7B" w:rsidRDefault="00F02A88" w:rsidP="008D7A77">
            <w:pPr>
              <w:pStyle w:val="ListParagraph"/>
              <w:ind w:left="0"/>
              <w:jc w:val="center"/>
              <w:rPr>
                <w:noProof/>
                <w:lang w:val="en-US"/>
              </w:rPr>
            </w:pPr>
            <w:r>
              <w:rPr>
                <w:noProof/>
                <w:lang w:val="en-US"/>
              </w:rPr>
              <w:t>1</w:t>
            </w:r>
          </w:p>
        </w:tc>
        <w:tc>
          <w:tcPr>
            <w:tcW w:w="518" w:type="pct"/>
          </w:tcPr>
          <w:p w14:paraId="6C259BAF" w14:textId="3BBD9BF9" w:rsidR="00213F7B" w:rsidRDefault="00F02A88" w:rsidP="008D7A77">
            <w:pPr>
              <w:pStyle w:val="ListParagraph"/>
              <w:ind w:left="0"/>
              <w:jc w:val="center"/>
              <w:rPr>
                <w:noProof/>
                <w:lang w:val="en-US"/>
              </w:rPr>
            </w:pPr>
            <w:r>
              <w:rPr>
                <w:noProof/>
                <w:lang w:val="en-US"/>
              </w:rPr>
              <w:t>2</w:t>
            </w:r>
          </w:p>
        </w:tc>
        <w:tc>
          <w:tcPr>
            <w:tcW w:w="517" w:type="pct"/>
          </w:tcPr>
          <w:p w14:paraId="79D28806" w14:textId="50D076AC" w:rsidR="00213F7B" w:rsidRDefault="00BE31AC" w:rsidP="008D7A77">
            <w:pPr>
              <w:pStyle w:val="ListParagraph"/>
              <w:ind w:left="0"/>
              <w:jc w:val="center"/>
              <w:rPr>
                <w:noProof/>
                <w:lang w:val="en-US"/>
              </w:rPr>
            </w:pPr>
            <w:r>
              <w:rPr>
                <w:noProof/>
                <w:lang w:val="en-US"/>
              </w:rPr>
              <w:t>0</w:t>
            </w:r>
          </w:p>
        </w:tc>
        <w:tc>
          <w:tcPr>
            <w:tcW w:w="517" w:type="pct"/>
          </w:tcPr>
          <w:p w14:paraId="1CB94D56" w14:textId="68657A20" w:rsidR="00213F7B" w:rsidRDefault="00BE31AC" w:rsidP="008D7A77">
            <w:pPr>
              <w:pStyle w:val="ListParagraph"/>
              <w:ind w:left="0"/>
              <w:jc w:val="center"/>
              <w:rPr>
                <w:noProof/>
                <w:lang w:val="en-US"/>
              </w:rPr>
            </w:pPr>
            <w:r>
              <w:rPr>
                <w:noProof/>
                <w:lang w:val="en-US"/>
              </w:rPr>
              <w:t>0</w:t>
            </w:r>
          </w:p>
        </w:tc>
        <w:tc>
          <w:tcPr>
            <w:tcW w:w="517" w:type="pct"/>
          </w:tcPr>
          <w:p w14:paraId="0BD8992A" w14:textId="5511CD1B" w:rsidR="00213F7B" w:rsidRPr="001720D1" w:rsidRDefault="00F25A43" w:rsidP="008D7A77">
            <w:pPr>
              <w:pStyle w:val="ListParagraph"/>
              <w:ind w:left="0"/>
              <w:jc w:val="center"/>
              <w:rPr>
                <w:b/>
                <w:lang w:val="en-US"/>
              </w:rPr>
            </w:pPr>
            <w:r w:rsidRPr="001720D1">
              <w:rPr>
                <w:b/>
                <w:lang w:val="en-US"/>
              </w:rPr>
              <w:t>3</w:t>
            </w:r>
          </w:p>
        </w:tc>
      </w:tr>
      <w:tr w:rsidR="005110B2" w14:paraId="27E93CCB" w14:textId="77777777" w:rsidTr="00BE31AC">
        <w:tc>
          <w:tcPr>
            <w:tcW w:w="1898" w:type="pct"/>
          </w:tcPr>
          <w:p w14:paraId="1DE85A92" w14:textId="4DDD19A2" w:rsidR="00213F7B" w:rsidRDefault="005110B2" w:rsidP="00213F7B">
            <w:pPr>
              <w:pStyle w:val="ListParagraph"/>
              <w:ind w:left="0"/>
              <w:jc w:val="both"/>
              <w:rPr>
                <w:noProof/>
                <w:lang w:val="en-US"/>
              </w:rPr>
            </w:pPr>
            <w:r>
              <w:rPr>
                <w:noProof/>
                <w:lang w:val="en-US"/>
              </w:rPr>
              <w:t>H5: Error Prevention</w:t>
            </w:r>
          </w:p>
        </w:tc>
        <w:tc>
          <w:tcPr>
            <w:tcW w:w="517" w:type="pct"/>
          </w:tcPr>
          <w:p w14:paraId="75E743BD" w14:textId="6A972E03" w:rsidR="00213F7B" w:rsidRDefault="008738BB" w:rsidP="008D7A77">
            <w:pPr>
              <w:pStyle w:val="ListParagraph"/>
              <w:ind w:left="0"/>
              <w:jc w:val="center"/>
              <w:rPr>
                <w:noProof/>
                <w:lang w:val="en-US"/>
              </w:rPr>
            </w:pPr>
            <w:r>
              <w:rPr>
                <w:noProof/>
                <w:lang w:val="en-US"/>
              </w:rPr>
              <w:t>0</w:t>
            </w:r>
          </w:p>
        </w:tc>
        <w:tc>
          <w:tcPr>
            <w:tcW w:w="517" w:type="pct"/>
          </w:tcPr>
          <w:p w14:paraId="441EAC69" w14:textId="58047B5B" w:rsidR="00213F7B" w:rsidRDefault="00BE31AC" w:rsidP="008D7A77">
            <w:pPr>
              <w:pStyle w:val="ListParagraph"/>
              <w:ind w:left="0"/>
              <w:jc w:val="center"/>
              <w:rPr>
                <w:noProof/>
                <w:lang w:val="en-US"/>
              </w:rPr>
            </w:pPr>
            <w:r>
              <w:rPr>
                <w:noProof/>
                <w:lang w:val="en-US"/>
              </w:rPr>
              <w:t>0</w:t>
            </w:r>
          </w:p>
        </w:tc>
        <w:tc>
          <w:tcPr>
            <w:tcW w:w="518" w:type="pct"/>
          </w:tcPr>
          <w:p w14:paraId="67C910A2" w14:textId="2608822E" w:rsidR="00213F7B" w:rsidRDefault="00FD294A" w:rsidP="008D7A77">
            <w:pPr>
              <w:pStyle w:val="ListParagraph"/>
              <w:ind w:left="0"/>
              <w:jc w:val="center"/>
              <w:rPr>
                <w:noProof/>
                <w:lang w:val="en-US"/>
              </w:rPr>
            </w:pPr>
            <w:r>
              <w:rPr>
                <w:noProof/>
                <w:lang w:val="en-US"/>
              </w:rPr>
              <w:t>1</w:t>
            </w:r>
          </w:p>
        </w:tc>
        <w:tc>
          <w:tcPr>
            <w:tcW w:w="517" w:type="pct"/>
          </w:tcPr>
          <w:p w14:paraId="2790048C" w14:textId="60592C47" w:rsidR="00213F7B" w:rsidRDefault="00BE31AC" w:rsidP="008D7A77">
            <w:pPr>
              <w:pStyle w:val="ListParagraph"/>
              <w:ind w:left="0"/>
              <w:jc w:val="center"/>
              <w:rPr>
                <w:noProof/>
                <w:lang w:val="en-US"/>
              </w:rPr>
            </w:pPr>
            <w:r>
              <w:rPr>
                <w:noProof/>
                <w:lang w:val="en-US"/>
              </w:rPr>
              <w:t>0</w:t>
            </w:r>
          </w:p>
        </w:tc>
        <w:tc>
          <w:tcPr>
            <w:tcW w:w="517" w:type="pct"/>
          </w:tcPr>
          <w:p w14:paraId="5B0B45B3" w14:textId="1B45D06A" w:rsidR="00213F7B" w:rsidRDefault="00BE31AC" w:rsidP="008D7A77">
            <w:pPr>
              <w:pStyle w:val="ListParagraph"/>
              <w:ind w:left="0"/>
              <w:jc w:val="center"/>
              <w:rPr>
                <w:noProof/>
                <w:lang w:val="en-US"/>
              </w:rPr>
            </w:pPr>
            <w:r>
              <w:rPr>
                <w:noProof/>
                <w:lang w:val="en-US"/>
              </w:rPr>
              <w:t>0</w:t>
            </w:r>
          </w:p>
        </w:tc>
        <w:tc>
          <w:tcPr>
            <w:tcW w:w="517" w:type="pct"/>
          </w:tcPr>
          <w:p w14:paraId="5A7DD1DF" w14:textId="26F66000" w:rsidR="00213F7B" w:rsidRPr="001720D1" w:rsidRDefault="00F25A43" w:rsidP="008D7A77">
            <w:pPr>
              <w:pStyle w:val="ListParagraph"/>
              <w:ind w:left="0"/>
              <w:jc w:val="center"/>
              <w:rPr>
                <w:b/>
                <w:lang w:val="en-US"/>
              </w:rPr>
            </w:pPr>
            <w:r w:rsidRPr="001720D1">
              <w:rPr>
                <w:b/>
                <w:lang w:val="en-US"/>
              </w:rPr>
              <w:t>1</w:t>
            </w:r>
          </w:p>
        </w:tc>
      </w:tr>
      <w:tr w:rsidR="005110B2" w14:paraId="6CD46D36" w14:textId="77777777" w:rsidTr="00BE31AC">
        <w:tc>
          <w:tcPr>
            <w:tcW w:w="1898" w:type="pct"/>
          </w:tcPr>
          <w:p w14:paraId="39CDF6FC" w14:textId="3BF7FC3A" w:rsidR="00213F7B" w:rsidRDefault="005110B2" w:rsidP="00213F7B">
            <w:pPr>
              <w:pStyle w:val="ListParagraph"/>
              <w:ind w:left="0"/>
              <w:jc w:val="both"/>
              <w:rPr>
                <w:noProof/>
                <w:lang w:val="en-US"/>
              </w:rPr>
            </w:pPr>
            <w:r>
              <w:rPr>
                <w:noProof/>
                <w:lang w:val="en-US"/>
              </w:rPr>
              <w:t>H6: Recognition not Recall</w:t>
            </w:r>
          </w:p>
        </w:tc>
        <w:tc>
          <w:tcPr>
            <w:tcW w:w="517" w:type="pct"/>
          </w:tcPr>
          <w:p w14:paraId="2D890713" w14:textId="094F269E" w:rsidR="00213F7B" w:rsidRDefault="008738BB" w:rsidP="008D7A77">
            <w:pPr>
              <w:pStyle w:val="ListParagraph"/>
              <w:ind w:left="0"/>
              <w:jc w:val="center"/>
              <w:rPr>
                <w:noProof/>
                <w:lang w:val="en-US"/>
              </w:rPr>
            </w:pPr>
            <w:r>
              <w:rPr>
                <w:noProof/>
                <w:lang w:val="en-US"/>
              </w:rPr>
              <w:t>0</w:t>
            </w:r>
          </w:p>
        </w:tc>
        <w:tc>
          <w:tcPr>
            <w:tcW w:w="517" w:type="pct"/>
          </w:tcPr>
          <w:p w14:paraId="7CE14275" w14:textId="18A62FD9" w:rsidR="00213F7B" w:rsidRDefault="00BE31AC" w:rsidP="008D7A77">
            <w:pPr>
              <w:pStyle w:val="ListParagraph"/>
              <w:ind w:left="0"/>
              <w:jc w:val="center"/>
              <w:rPr>
                <w:noProof/>
                <w:lang w:val="en-US"/>
              </w:rPr>
            </w:pPr>
            <w:r>
              <w:rPr>
                <w:noProof/>
                <w:lang w:val="en-US"/>
              </w:rPr>
              <w:t>0</w:t>
            </w:r>
          </w:p>
        </w:tc>
        <w:tc>
          <w:tcPr>
            <w:tcW w:w="518" w:type="pct"/>
          </w:tcPr>
          <w:p w14:paraId="68BF8B8C" w14:textId="086BD767" w:rsidR="00213F7B" w:rsidRDefault="00BE31AC" w:rsidP="008D7A77">
            <w:pPr>
              <w:pStyle w:val="ListParagraph"/>
              <w:ind w:left="0"/>
              <w:jc w:val="center"/>
              <w:rPr>
                <w:noProof/>
                <w:lang w:val="en-US"/>
              </w:rPr>
            </w:pPr>
            <w:r>
              <w:rPr>
                <w:noProof/>
                <w:lang w:val="en-US"/>
              </w:rPr>
              <w:t>0</w:t>
            </w:r>
          </w:p>
        </w:tc>
        <w:tc>
          <w:tcPr>
            <w:tcW w:w="517" w:type="pct"/>
          </w:tcPr>
          <w:p w14:paraId="17595C3E" w14:textId="75335355" w:rsidR="00213F7B" w:rsidRDefault="000052B3" w:rsidP="008D7A77">
            <w:pPr>
              <w:pStyle w:val="ListParagraph"/>
              <w:ind w:left="0"/>
              <w:jc w:val="center"/>
              <w:rPr>
                <w:noProof/>
                <w:lang w:val="en-US"/>
              </w:rPr>
            </w:pPr>
            <w:r>
              <w:rPr>
                <w:noProof/>
                <w:lang w:val="en-US"/>
              </w:rPr>
              <w:t>1</w:t>
            </w:r>
          </w:p>
        </w:tc>
        <w:tc>
          <w:tcPr>
            <w:tcW w:w="517" w:type="pct"/>
          </w:tcPr>
          <w:p w14:paraId="5A347CF4" w14:textId="4713522E" w:rsidR="00213F7B" w:rsidRDefault="00BE31AC" w:rsidP="008D7A77">
            <w:pPr>
              <w:pStyle w:val="ListParagraph"/>
              <w:ind w:left="0"/>
              <w:jc w:val="center"/>
              <w:rPr>
                <w:noProof/>
                <w:lang w:val="en-US"/>
              </w:rPr>
            </w:pPr>
            <w:r>
              <w:rPr>
                <w:noProof/>
                <w:lang w:val="en-US"/>
              </w:rPr>
              <w:t>0</w:t>
            </w:r>
          </w:p>
        </w:tc>
        <w:tc>
          <w:tcPr>
            <w:tcW w:w="517" w:type="pct"/>
          </w:tcPr>
          <w:p w14:paraId="2AAA92F4" w14:textId="6EFDF0BD" w:rsidR="00213F7B" w:rsidRPr="001720D1" w:rsidRDefault="00F25A43" w:rsidP="008D7A77">
            <w:pPr>
              <w:pStyle w:val="ListParagraph"/>
              <w:ind w:left="0"/>
              <w:jc w:val="center"/>
              <w:rPr>
                <w:b/>
                <w:lang w:val="en-US"/>
              </w:rPr>
            </w:pPr>
            <w:r w:rsidRPr="001720D1">
              <w:rPr>
                <w:b/>
                <w:lang w:val="en-US"/>
              </w:rPr>
              <w:t>1</w:t>
            </w:r>
          </w:p>
        </w:tc>
      </w:tr>
      <w:tr w:rsidR="005110B2" w14:paraId="48E0CBBF" w14:textId="77777777" w:rsidTr="00BE31AC">
        <w:tc>
          <w:tcPr>
            <w:tcW w:w="1898" w:type="pct"/>
          </w:tcPr>
          <w:p w14:paraId="2C6E90E7" w14:textId="1B62481D" w:rsidR="00213F7B" w:rsidRDefault="005110B2" w:rsidP="00213F7B">
            <w:pPr>
              <w:pStyle w:val="ListParagraph"/>
              <w:ind w:left="0"/>
              <w:jc w:val="both"/>
              <w:rPr>
                <w:noProof/>
                <w:lang w:val="en-US"/>
              </w:rPr>
            </w:pPr>
            <w:r>
              <w:rPr>
                <w:noProof/>
                <w:lang w:val="en-US"/>
              </w:rPr>
              <w:t>H7</w:t>
            </w:r>
            <w:r w:rsidR="00D75DFB">
              <w:rPr>
                <w:noProof/>
                <w:lang w:val="en-US"/>
              </w:rPr>
              <w:t>: Efficiency of Use</w:t>
            </w:r>
          </w:p>
        </w:tc>
        <w:tc>
          <w:tcPr>
            <w:tcW w:w="517" w:type="pct"/>
          </w:tcPr>
          <w:p w14:paraId="28B9B121" w14:textId="0DCD3F23" w:rsidR="00213F7B" w:rsidRDefault="00F25A43" w:rsidP="008D7A77">
            <w:pPr>
              <w:pStyle w:val="ListParagraph"/>
              <w:ind w:left="0"/>
              <w:jc w:val="center"/>
              <w:rPr>
                <w:noProof/>
                <w:lang w:val="en-US"/>
              </w:rPr>
            </w:pPr>
            <w:r>
              <w:rPr>
                <w:noProof/>
                <w:lang w:val="en-US"/>
              </w:rPr>
              <w:t>1</w:t>
            </w:r>
          </w:p>
        </w:tc>
        <w:tc>
          <w:tcPr>
            <w:tcW w:w="517" w:type="pct"/>
          </w:tcPr>
          <w:p w14:paraId="76CD1634" w14:textId="3A86464A" w:rsidR="00213F7B" w:rsidRDefault="00BE31AC" w:rsidP="008D7A77">
            <w:pPr>
              <w:pStyle w:val="ListParagraph"/>
              <w:ind w:left="0"/>
              <w:jc w:val="center"/>
              <w:rPr>
                <w:noProof/>
                <w:lang w:val="en-US"/>
              </w:rPr>
            </w:pPr>
            <w:r>
              <w:rPr>
                <w:noProof/>
                <w:lang w:val="en-US"/>
              </w:rPr>
              <w:t>0</w:t>
            </w:r>
          </w:p>
        </w:tc>
        <w:tc>
          <w:tcPr>
            <w:tcW w:w="518" w:type="pct"/>
          </w:tcPr>
          <w:p w14:paraId="34D9B337" w14:textId="2C333B6C" w:rsidR="00213F7B" w:rsidRDefault="00BE31AC" w:rsidP="008D7A77">
            <w:pPr>
              <w:pStyle w:val="ListParagraph"/>
              <w:ind w:left="0"/>
              <w:jc w:val="center"/>
              <w:rPr>
                <w:noProof/>
                <w:lang w:val="en-US"/>
              </w:rPr>
            </w:pPr>
            <w:r>
              <w:rPr>
                <w:noProof/>
                <w:lang w:val="en-US"/>
              </w:rPr>
              <w:t>0</w:t>
            </w:r>
          </w:p>
        </w:tc>
        <w:tc>
          <w:tcPr>
            <w:tcW w:w="517" w:type="pct"/>
          </w:tcPr>
          <w:p w14:paraId="1EBD153B" w14:textId="7178762A" w:rsidR="00213F7B" w:rsidRDefault="00F25A43" w:rsidP="008D7A77">
            <w:pPr>
              <w:pStyle w:val="ListParagraph"/>
              <w:ind w:left="0"/>
              <w:jc w:val="center"/>
              <w:rPr>
                <w:noProof/>
                <w:lang w:val="en-US"/>
              </w:rPr>
            </w:pPr>
            <w:r>
              <w:rPr>
                <w:noProof/>
                <w:lang w:val="en-US"/>
              </w:rPr>
              <w:t>1</w:t>
            </w:r>
          </w:p>
        </w:tc>
        <w:tc>
          <w:tcPr>
            <w:tcW w:w="517" w:type="pct"/>
          </w:tcPr>
          <w:p w14:paraId="56E44083" w14:textId="4B44804F" w:rsidR="00213F7B" w:rsidRDefault="00BE31AC" w:rsidP="008D7A77">
            <w:pPr>
              <w:pStyle w:val="ListParagraph"/>
              <w:ind w:left="0"/>
              <w:jc w:val="center"/>
              <w:rPr>
                <w:noProof/>
                <w:lang w:val="en-US"/>
              </w:rPr>
            </w:pPr>
            <w:r>
              <w:rPr>
                <w:noProof/>
                <w:lang w:val="en-US"/>
              </w:rPr>
              <w:t>0</w:t>
            </w:r>
          </w:p>
        </w:tc>
        <w:tc>
          <w:tcPr>
            <w:tcW w:w="517" w:type="pct"/>
          </w:tcPr>
          <w:p w14:paraId="0D8BD7C1" w14:textId="1A07321C" w:rsidR="00213F7B" w:rsidRPr="001720D1" w:rsidRDefault="00F25A43" w:rsidP="008D7A77">
            <w:pPr>
              <w:pStyle w:val="ListParagraph"/>
              <w:ind w:left="0"/>
              <w:jc w:val="center"/>
              <w:rPr>
                <w:b/>
                <w:lang w:val="en-US"/>
              </w:rPr>
            </w:pPr>
            <w:r w:rsidRPr="001720D1">
              <w:rPr>
                <w:b/>
                <w:lang w:val="en-US"/>
              </w:rPr>
              <w:t>2</w:t>
            </w:r>
          </w:p>
        </w:tc>
      </w:tr>
      <w:tr w:rsidR="00D75DFB" w14:paraId="6D58FB33" w14:textId="77777777" w:rsidTr="00BE31AC">
        <w:tc>
          <w:tcPr>
            <w:tcW w:w="1898" w:type="pct"/>
          </w:tcPr>
          <w:p w14:paraId="42DDCF7E" w14:textId="50D518D1" w:rsidR="00D75DFB" w:rsidRDefault="00D75DFB" w:rsidP="00213F7B">
            <w:pPr>
              <w:pStyle w:val="ListParagraph"/>
              <w:ind w:left="0"/>
              <w:jc w:val="both"/>
              <w:rPr>
                <w:noProof/>
                <w:lang w:val="en-US"/>
              </w:rPr>
            </w:pPr>
            <w:r>
              <w:rPr>
                <w:noProof/>
                <w:lang w:val="en-US"/>
              </w:rPr>
              <w:t>H8: Minimalist Design</w:t>
            </w:r>
          </w:p>
        </w:tc>
        <w:tc>
          <w:tcPr>
            <w:tcW w:w="517" w:type="pct"/>
          </w:tcPr>
          <w:p w14:paraId="526DF91A" w14:textId="4C6B0F91" w:rsidR="00D75DFB" w:rsidRDefault="00995A51" w:rsidP="008D7A77">
            <w:pPr>
              <w:pStyle w:val="ListParagraph"/>
              <w:ind w:left="0"/>
              <w:jc w:val="center"/>
              <w:rPr>
                <w:noProof/>
                <w:lang w:val="en-US"/>
              </w:rPr>
            </w:pPr>
            <w:r>
              <w:rPr>
                <w:noProof/>
                <w:lang w:val="en-US"/>
              </w:rPr>
              <w:t>1</w:t>
            </w:r>
          </w:p>
        </w:tc>
        <w:tc>
          <w:tcPr>
            <w:tcW w:w="517" w:type="pct"/>
          </w:tcPr>
          <w:p w14:paraId="5FFA3C9A" w14:textId="4B642C0E" w:rsidR="00D75DFB" w:rsidRDefault="00656C3D" w:rsidP="008D7A77">
            <w:pPr>
              <w:pStyle w:val="ListParagraph"/>
              <w:ind w:left="0"/>
              <w:jc w:val="center"/>
              <w:rPr>
                <w:noProof/>
                <w:lang w:val="en-US"/>
              </w:rPr>
            </w:pPr>
            <w:r>
              <w:rPr>
                <w:noProof/>
                <w:lang w:val="en-US"/>
              </w:rPr>
              <w:t>2</w:t>
            </w:r>
          </w:p>
        </w:tc>
        <w:tc>
          <w:tcPr>
            <w:tcW w:w="518" w:type="pct"/>
          </w:tcPr>
          <w:p w14:paraId="1DF3B7D7" w14:textId="5CFAEB54" w:rsidR="00D75DFB" w:rsidRDefault="00656C3D" w:rsidP="008D7A77">
            <w:pPr>
              <w:pStyle w:val="ListParagraph"/>
              <w:ind w:left="0"/>
              <w:jc w:val="center"/>
              <w:rPr>
                <w:noProof/>
                <w:lang w:val="en-US"/>
              </w:rPr>
            </w:pPr>
            <w:r>
              <w:rPr>
                <w:noProof/>
                <w:lang w:val="en-US"/>
              </w:rPr>
              <w:t>1</w:t>
            </w:r>
          </w:p>
        </w:tc>
        <w:tc>
          <w:tcPr>
            <w:tcW w:w="517" w:type="pct"/>
          </w:tcPr>
          <w:p w14:paraId="29E0690E" w14:textId="12B19699" w:rsidR="00D75DFB" w:rsidRDefault="00BE31AC" w:rsidP="008D7A77">
            <w:pPr>
              <w:pStyle w:val="ListParagraph"/>
              <w:ind w:left="0"/>
              <w:jc w:val="center"/>
              <w:rPr>
                <w:noProof/>
                <w:lang w:val="en-US"/>
              </w:rPr>
            </w:pPr>
            <w:r>
              <w:rPr>
                <w:noProof/>
                <w:lang w:val="en-US"/>
              </w:rPr>
              <w:t>0</w:t>
            </w:r>
          </w:p>
        </w:tc>
        <w:tc>
          <w:tcPr>
            <w:tcW w:w="517" w:type="pct"/>
          </w:tcPr>
          <w:p w14:paraId="212B0F89" w14:textId="78D141D6" w:rsidR="00D75DFB" w:rsidRDefault="00BE31AC" w:rsidP="008D7A77">
            <w:pPr>
              <w:pStyle w:val="ListParagraph"/>
              <w:ind w:left="0"/>
              <w:jc w:val="center"/>
              <w:rPr>
                <w:noProof/>
                <w:lang w:val="en-US"/>
              </w:rPr>
            </w:pPr>
            <w:r>
              <w:rPr>
                <w:noProof/>
                <w:lang w:val="en-US"/>
              </w:rPr>
              <w:t>0</w:t>
            </w:r>
          </w:p>
        </w:tc>
        <w:tc>
          <w:tcPr>
            <w:tcW w:w="517" w:type="pct"/>
          </w:tcPr>
          <w:p w14:paraId="0BFFBF42" w14:textId="56D241B5" w:rsidR="00D75DFB" w:rsidRPr="001720D1" w:rsidRDefault="00995A51" w:rsidP="008D7A77">
            <w:pPr>
              <w:pStyle w:val="ListParagraph"/>
              <w:ind w:left="0"/>
              <w:jc w:val="center"/>
              <w:rPr>
                <w:b/>
                <w:lang w:val="en-US"/>
              </w:rPr>
            </w:pPr>
            <w:r w:rsidRPr="001720D1">
              <w:rPr>
                <w:b/>
                <w:lang w:val="en-US"/>
              </w:rPr>
              <w:t>4</w:t>
            </w:r>
          </w:p>
        </w:tc>
      </w:tr>
      <w:tr w:rsidR="00D75DFB" w14:paraId="70D7F4B1" w14:textId="77777777" w:rsidTr="00BE31AC">
        <w:tc>
          <w:tcPr>
            <w:tcW w:w="1898" w:type="pct"/>
          </w:tcPr>
          <w:p w14:paraId="4ED45DD0" w14:textId="2A0F9F96" w:rsidR="00D75DFB" w:rsidRDefault="00D75DFB" w:rsidP="00213F7B">
            <w:pPr>
              <w:pStyle w:val="ListParagraph"/>
              <w:ind w:left="0"/>
              <w:jc w:val="both"/>
              <w:rPr>
                <w:noProof/>
                <w:lang w:val="en-US"/>
              </w:rPr>
            </w:pPr>
            <w:r>
              <w:rPr>
                <w:noProof/>
                <w:lang w:val="en-US"/>
              </w:rPr>
              <w:t xml:space="preserve">H9: Help </w:t>
            </w:r>
            <w:r w:rsidR="003E3724">
              <w:rPr>
                <w:noProof/>
                <w:lang w:val="en-US"/>
              </w:rPr>
              <w:t>Users with Errors</w:t>
            </w:r>
          </w:p>
        </w:tc>
        <w:tc>
          <w:tcPr>
            <w:tcW w:w="517" w:type="pct"/>
          </w:tcPr>
          <w:p w14:paraId="441FD84B" w14:textId="7901D02F" w:rsidR="00D75DFB" w:rsidRDefault="008738BB" w:rsidP="008D7A77">
            <w:pPr>
              <w:pStyle w:val="ListParagraph"/>
              <w:ind w:left="0"/>
              <w:jc w:val="center"/>
              <w:rPr>
                <w:noProof/>
                <w:lang w:val="en-US"/>
              </w:rPr>
            </w:pPr>
            <w:r>
              <w:rPr>
                <w:noProof/>
                <w:lang w:val="en-US"/>
              </w:rPr>
              <w:t>0</w:t>
            </w:r>
          </w:p>
        </w:tc>
        <w:tc>
          <w:tcPr>
            <w:tcW w:w="517" w:type="pct"/>
          </w:tcPr>
          <w:p w14:paraId="14B98606" w14:textId="4C435009" w:rsidR="00D75DFB" w:rsidRDefault="00BE31AC" w:rsidP="008D7A77">
            <w:pPr>
              <w:pStyle w:val="ListParagraph"/>
              <w:ind w:left="0"/>
              <w:jc w:val="center"/>
              <w:rPr>
                <w:noProof/>
                <w:lang w:val="en-US"/>
              </w:rPr>
            </w:pPr>
            <w:r>
              <w:rPr>
                <w:noProof/>
                <w:lang w:val="en-US"/>
              </w:rPr>
              <w:t>0</w:t>
            </w:r>
          </w:p>
        </w:tc>
        <w:tc>
          <w:tcPr>
            <w:tcW w:w="518" w:type="pct"/>
          </w:tcPr>
          <w:p w14:paraId="2C574050" w14:textId="447B7022" w:rsidR="00D75DFB" w:rsidRDefault="00BE31AC" w:rsidP="008D7A77">
            <w:pPr>
              <w:pStyle w:val="ListParagraph"/>
              <w:ind w:left="0"/>
              <w:jc w:val="center"/>
              <w:rPr>
                <w:noProof/>
                <w:lang w:val="en-US"/>
              </w:rPr>
            </w:pPr>
            <w:r>
              <w:rPr>
                <w:noProof/>
                <w:lang w:val="en-US"/>
              </w:rPr>
              <w:t>0</w:t>
            </w:r>
          </w:p>
        </w:tc>
        <w:tc>
          <w:tcPr>
            <w:tcW w:w="517" w:type="pct"/>
          </w:tcPr>
          <w:p w14:paraId="2A4B1661" w14:textId="41EB29EC" w:rsidR="00D75DFB" w:rsidRDefault="00BE31AC" w:rsidP="008D7A77">
            <w:pPr>
              <w:pStyle w:val="ListParagraph"/>
              <w:ind w:left="0"/>
              <w:jc w:val="center"/>
              <w:rPr>
                <w:noProof/>
                <w:lang w:val="en-US"/>
              </w:rPr>
            </w:pPr>
            <w:r>
              <w:rPr>
                <w:noProof/>
                <w:lang w:val="en-US"/>
              </w:rPr>
              <w:t>0</w:t>
            </w:r>
          </w:p>
        </w:tc>
        <w:tc>
          <w:tcPr>
            <w:tcW w:w="517" w:type="pct"/>
          </w:tcPr>
          <w:p w14:paraId="1DA64E7F" w14:textId="0B76FDC6" w:rsidR="00D75DFB" w:rsidRDefault="00BE31AC" w:rsidP="008D7A77">
            <w:pPr>
              <w:pStyle w:val="ListParagraph"/>
              <w:ind w:left="0"/>
              <w:jc w:val="center"/>
              <w:rPr>
                <w:noProof/>
                <w:lang w:val="en-US"/>
              </w:rPr>
            </w:pPr>
            <w:r>
              <w:rPr>
                <w:noProof/>
                <w:lang w:val="en-US"/>
              </w:rPr>
              <w:t>0</w:t>
            </w:r>
          </w:p>
        </w:tc>
        <w:tc>
          <w:tcPr>
            <w:tcW w:w="517" w:type="pct"/>
          </w:tcPr>
          <w:p w14:paraId="101E2E03" w14:textId="0F43C478" w:rsidR="00D75DFB" w:rsidRPr="001720D1" w:rsidRDefault="008738BB" w:rsidP="008D7A77">
            <w:pPr>
              <w:pStyle w:val="ListParagraph"/>
              <w:ind w:left="0"/>
              <w:jc w:val="center"/>
              <w:rPr>
                <w:b/>
                <w:lang w:val="en-US"/>
              </w:rPr>
            </w:pPr>
            <w:r w:rsidRPr="001720D1">
              <w:rPr>
                <w:b/>
                <w:lang w:val="en-US"/>
              </w:rPr>
              <w:t>0</w:t>
            </w:r>
          </w:p>
        </w:tc>
      </w:tr>
      <w:tr w:rsidR="00D75DFB" w14:paraId="58D5B474" w14:textId="77777777" w:rsidTr="00BE31AC">
        <w:tc>
          <w:tcPr>
            <w:tcW w:w="1898" w:type="pct"/>
          </w:tcPr>
          <w:p w14:paraId="17E6A478" w14:textId="1760E0F6" w:rsidR="00D75DFB" w:rsidRDefault="003E3724" w:rsidP="00213F7B">
            <w:pPr>
              <w:pStyle w:val="ListParagraph"/>
              <w:ind w:left="0"/>
              <w:jc w:val="both"/>
              <w:rPr>
                <w:noProof/>
                <w:lang w:val="en-US"/>
              </w:rPr>
            </w:pPr>
            <w:r>
              <w:rPr>
                <w:noProof/>
                <w:lang w:val="en-US"/>
              </w:rPr>
              <w:t>H10: Help &amp; Documentation</w:t>
            </w:r>
          </w:p>
        </w:tc>
        <w:tc>
          <w:tcPr>
            <w:tcW w:w="517" w:type="pct"/>
          </w:tcPr>
          <w:p w14:paraId="06405222" w14:textId="754855BD" w:rsidR="00D75DFB" w:rsidRDefault="008738BB" w:rsidP="008D7A77">
            <w:pPr>
              <w:pStyle w:val="ListParagraph"/>
              <w:ind w:left="0"/>
              <w:jc w:val="center"/>
              <w:rPr>
                <w:noProof/>
                <w:lang w:val="en-US"/>
              </w:rPr>
            </w:pPr>
            <w:r>
              <w:rPr>
                <w:noProof/>
                <w:lang w:val="en-US"/>
              </w:rPr>
              <w:t>0</w:t>
            </w:r>
          </w:p>
        </w:tc>
        <w:tc>
          <w:tcPr>
            <w:tcW w:w="517" w:type="pct"/>
          </w:tcPr>
          <w:p w14:paraId="6C9BA137" w14:textId="4D624A3A" w:rsidR="00D75DFB" w:rsidRDefault="00BE31AC" w:rsidP="008D7A77">
            <w:pPr>
              <w:pStyle w:val="ListParagraph"/>
              <w:ind w:left="0"/>
              <w:jc w:val="center"/>
              <w:rPr>
                <w:noProof/>
                <w:lang w:val="en-US"/>
              </w:rPr>
            </w:pPr>
            <w:r>
              <w:rPr>
                <w:noProof/>
                <w:lang w:val="en-US"/>
              </w:rPr>
              <w:t>0</w:t>
            </w:r>
          </w:p>
        </w:tc>
        <w:tc>
          <w:tcPr>
            <w:tcW w:w="518" w:type="pct"/>
          </w:tcPr>
          <w:p w14:paraId="2984A408" w14:textId="7BC32AD1" w:rsidR="00D75DFB" w:rsidRDefault="009C31AB" w:rsidP="008D7A77">
            <w:pPr>
              <w:pStyle w:val="ListParagraph"/>
              <w:ind w:left="0"/>
              <w:jc w:val="center"/>
              <w:rPr>
                <w:noProof/>
                <w:lang w:val="en-US"/>
              </w:rPr>
            </w:pPr>
            <w:r>
              <w:rPr>
                <w:noProof/>
                <w:lang w:val="en-US"/>
              </w:rPr>
              <w:t>1</w:t>
            </w:r>
          </w:p>
        </w:tc>
        <w:tc>
          <w:tcPr>
            <w:tcW w:w="517" w:type="pct"/>
          </w:tcPr>
          <w:p w14:paraId="609593DB" w14:textId="75B4215E" w:rsidR="00D75DFB" w:rsidRDefault="00BE31AC" w:rsidP="008D7A77">
            <w:pPr>
              <w:pStyle w:val="ListParagraph"/>
              <w:ind w:left="0"/>
              <w:jc w:val="center"/>
              <w:rPr>
                <w:noProof/>
                <w:lang w:val="en-US"/>
              </w:rPr>
            </w:pPr>
            <w:r>
              <w:rPr>
                <w:noProof/>
                <w:lang w:val="en-US"/>
              </w:rPr>
              <w:t>0</w:t>
            </w:r>
          </w:p>
        </w:tc>
        <w:tc>
          <w:tcPr>
            <w:tcW w:w="517" w:type="pct"/>
          </w:tcPr>
          <w:p w14:paraId="6556274D" w14:textId="622C344B" w:rsidR="00D75DFB" w:rsidRDefault="00BE31AC" w:rsidP="008D7A77">
            <w:pPr>
              <w:pStyle w:val="ListParagraph"/>
              <w:ind w:left="0"/>
              <w:jc w:val="center"/>
              <w:rPr>
                <w:noProof/>
                <w:lang w:val="en-US"/>
              </w:rPr>
            </w:pPr>
            <w:r>
              <w:rPr>
                <w:noProof/>
                <w:lang w:val="en-US"/>
              </w:rPr>
              <w:t>0</w:t>
            </w:r>
          </w:p>
        </w:tc>
        <w:tc>
          <w:tcPr>
            <w:tcW w:w="517" w:type="pct"/>
          </w:tcPr>
          <w:p w14:paraId="352EA0A5" w14:textId="28458D20" w:rsidR="00D75DFB" w:rsidRPr="001720D1" w:rsidRDefault="008738BB" w:rsidP="008D7A77">
            <w:pPr>
              <w:pStyle w:val="ListParagraph"/>
              <w:ind w:left="0"/>
              <w:jc w:val="center"/>
              <w:rPr>
                <w:b/>
                <w:lang w:val="en-US"/>
              </w:rPr>
            </w:pPr>
            <w:r w:rsidRPr="001720D1">
              <w:rPr>
                <w:b/>
                <w:lang w:val="en-US"/>
              </w:rPr>
              <w:t>1</w:t>
            </w:r>
          </w:p>
        </w:tc>
      </w:tr>
      <w:tr w:rsidR="00D75DFB" w14:paraId="0B0E0C4A" w14:textId="77777777" w:rsidTr="00BE31AC">
        <w:tc>
          <w:tcPr>
            <w:tcW w:w="1898" w:type="pct"/>
          </w:tcPr>
          <w:p w14:paraId="7E4D38AD" w14:textId="059CA55B" w:rsidR="00D75DFB" w:rsidRDefault="003E3724" w:rsidP="00213F7B">
            <w:pPr>
              <w:pStyle w:val="ListParagraph"/>
              <w:ind w:left="0"/>
              <w:jc w:val="both"/>
              <w:rPr>
                <w:noProof/>
                <w:lang w:val="en-US"/>
              </w:rPr>
            </w:pPr>
            <w:r>
              <w:rPr>
                <w:noProof/>
                <w:lang w:val="en-US"/>
              </w:rPr>
              <w:lastRenderedPageBreak/>
              <w:t>H11: Accessible Design</w:t>
            </w:r>
          </w:p>
        </w:tc>
        <w:tc>
          <w:tcPr>
            <w:tcW w:w="517" w:type="pct"/>
          </w:tcPr>
          <w:p w14:paraId="73845262" w14:textId="730E33C9" w:rsidR="00D75DFB" w:rsidRDefault="008738BB" w:rsidP="008D7A77">
            <w:pPr>
              <w:pStyle w:val="ListParagraph"/>
              <w:ind w:left="0"/>
              <w:jc w:val="center"/>
              <w:rPr>
                <w:noProof/>
                <w:lang w:val="en-US"/>
              </w:rPr>
            </w:pPr>
            <w:r>
              <w:rPr>
                <w:noProof/>
                <w:lang w:val="en-US"/>
              </w:rPr>
              <w:t>0</w:t>
            </w:r>
          </w:p>
        </w:tc>
        <w:tc>
          <w:tcPr>
            <w:tcW w:w="517" w:type="pct"/>
          </w:tcPr>
          <w:p w14:paraId="36597E73" w14:textId="4EC66E8F" w:rsidR="00D75DFB" w:rsidRDefault="00BE31AC" w:rsidP="008D7A77">
            <w:pPr>
              <w:pStyle w:val="ListParagraph"/>
              <w:ind w:left="0"/>
              <w:jc w:val="center"/>
              <w:rPr>
                <w:noProof/>
                <w:lang w:val="en-US"/>
              </w:rPr>
            </w:pPr>
            <w:r>
              <w:rPr>
                <w:noProof/>
                <w:lang w:val="en-US"/>
              </w:rPr>
              <w:t>0</w:t>
            </w:r>
          </w:p>
        </w:tc>
        <w:tc>
          <w:tcPr>
            <w:tcW w:w="518" w:type="pct"/>
          </w:tcPr>
          <w:p w14:paraId="2254DD91" w14:textId="5DBD489C" w:rsidR="00D75DFB" w:rsidRDefault="00BE31AC" w:rsidP="008D7A77">
            <w:pPr>
              <w:pStyle w:val="ListParagraph"/>
              <w:ind w:left="0"/>
              <w:jc w:val="center"/>
              <w:rPr>
                <w:noProof/>
                <w:lang w:val="en-US"/>
              </w:rPr>
            </w:pPr>
            <w:r>
              <w:rPr>
                <w:noProof/>
                <w:lang w:val="en-US"/>
              </w:rPr>
              <w:t>0</w:t>
            </w:r>
          </w:p>
        </w:tc>
        <w:tc>
          <w:tcPr>
            <w:tcW w:w="517" w:type="pct"/>
          </w:tcPr>
          <w:p w14:paraId="2CC4CAB6" w14:textId="7B9EFC71" w:rsidR="00D75DFB" w:rsidRDefault="00BE31AC" w:rsidP="008D7A77">
            <w:pPr>
              <w:pStyle w:val="ListParagraph"/>
              <w:ind w:left="0"/>
              <w:jc w:val="center"/>
              <w:rPr>
                <w:noProof/>
                <w:lang w:val="en-US"/>
              </w:rPr>
            </w:pPr>
            <w:r>
              <w:rPr>
                <w:noProof/>
                <w:lang w:val="en-US"/>
              </w:rPr>
              <w:t>0</w:t>
            </w:r>
          </w:p>
        </w:tc>
        <w:tc>
          <w:tcPr>
            <w:tcW w:w="517" w:type="pct"/>
          </w:tcPr>
          <w:p w14:paraId="14A16317" w14:textId="0BCBB037" w:rsidR="00D75DFB" w:rsidRDefault="00BE31AC" w:rsidP="008D7A77">
            <w:pPr>
              <w:pStyle w:val="ListParagraph"/>
              <w:ind w:left="0"/>
              <w:jc w:val="center"/>
              <w:rPr>
                <w:noProof/>
                <w:lang w:val="en-US"/>
              </w:rPr>
            </w:pPr>
            <w:r>
              <w:rPr>
                <w:noProof/>
                <w:lang w:val="en-US"/>
              </w:rPr>
              <w:t>0</w:t>
            </w:r>
          </w:p>
        </w:tc>
        <w:tc>
          <w:tcPr>
            <w:tcW w:w="517" w:type="pct"/>
          </w:tcPr>
          <w:p w14:paraId="0E631AF6" w14:textId="35D4D9C8" w:rsidR="00D75DFB" w:rsidRPr="001720D1" w:rsidRDefault="008738BB" w:rsidP="008D7A77">
            <w:pPr>
              <w:pStyle w:val="ListParagraph"/>
              <w:ind w:left="0"/>
              <w:jc w:val="center"/>
              <w:rPr>
                <w:b/>
                <w:lang w:val="en-US"/>
              </w:rPr>
            </w:pPr>
            <w:r w:rsidRPr="001720D1">
              <w:rPr>
                <w:b/>
                <w:lang w:val="en-US"/>
              </w:rPr>
              <w:t>0</w:t>
            </w:r>
          </w:p>
        </w:tc>
      </w:tr>
      <w:tr w:rsidR="00D75DFB" w14:paraId="031BA8E6" w14:textId="77777777" w:rsidTr="00BE31AC">
        <w:tc>
          <w:tcPr>
            <w:tcW w:w="1898" w:type="pct"/>
          </w:tcPr>
          <w:p w14:paraId="5BFF7BCF" w14:textId="56657AB7" w:rsidR="00D75DFB" w:rsidRDefault="003E3724" w:rsidP="00213F7B">
            <w:pPr>
              <w:pStyle w:val="ListParagraph"/>
              <w:ind w:left="0"/>
              <w:jc w:val="both"/>
              <w:rPr>
                <w:noProof/>
                <w:lang w:val="en-US"/>
              </w:rPr>
            </w:pPr>
            <w:r>
              <w:rPr>
                <w:noProof/>
                <w:lang w:val="en-US"/>
              </w:rPr>
              <w:t>H12: Value Alignment &amp; Incl</w:t>
            </w:r>
            <w:r w:rsidR="006E5920">
              <w:rPr>
                <w:noProof/>
                <w:lang w:val="en-US"/>
              </w:rPr>
              <w:t>usion</w:t>
            </w:r>
          </w:p>
        </w:tc>
        <w:tc>
          <w:tcPr>
            <w:tcW w:w="517" w:type="pct"/>
          </w:tcPr>
          <w:p w14:paraId="733D9E5F" w14:textId="786878EE" w:rsidR="00D75DFB" w:rsidRDefault="008738BB" w:rsidP="008D7A77">
            <w:pPr>
              <w:pStyle w:val="ListParagraph"/>
              <w:ind w:left="0"/>
              <w:jc w:val="center"/>
              <w:rPr>
                <w:noProof/>
                <w:lang w:val="en-US"/>
              </w:rPr>
            </w:pPr>
            <w:r>
              <w:rPr>
                <w:noProof/>
                <w:lang w:val="en-US"/>
              </w:rPr>
              <w:t>0</w:t>
            </w:r>
          </w:p>
        </w:tc>
        <w:tc>
          <w:tcPr>
            <w:tcW w:w="517" w:type="pct"/>
          </w:tcPr>
          <w:p w14:paraId="1DF18B1D" w14:textId="2D8C3579" w:rsidR="00D75DFB" w:rsidRDefault="00BE31AC" w:rsidP="008D7A77">
            <w:pPr>
              <w:pStyle w:val="ListParagraph"/>
              <w:ind w:left="0"/>
              <w:jc w:val="center"/>
              <w:rPr>
                <w:noProof/>
                <w:lang w:val="en-US"/>
              </w:rPr>
            </w:pPr>
            <w:r>
              <w:rPr>
                <w:noProof/>
                <w:lang w:val="en-US"/>
              </w:rPr>
              <w:t>0</w:t>
            </w:r>
          </w:p>
        </w:tc>
        <w:tc>
          <w:tcPr>
            <w:tcW w:w="518" w:type="pct"/>
          </w:tcPr>
          <w:p w14:paraId="5672A0E4" w14:textId="76EC2E68" w:rsidR="00D75DFB" w:rsidRDefault="00BE31AC" w:rsidP="008D7A77">
            <w:pPr>
              <w:pStyle w:val="ListParagraph"/>
              <w:ind w:left="0"/>
              <w:jc w:val="center"/>
              <w:rPr>
                <w:noProof/>
                <w:lang w:val="en-US"/>
              </w:rPr>
            </w:pPr>
            <w:r>
              <w:rPr>
                <w:noProof/>
                <w:lang w:val="en-US"/>
              </w:rPr>
              <w:t>0</w:t>
            </w:r>
          </w:p>
        </w:tc>
        <w:tc>
          <w:tcPr>
            <w:tcW w:w="517" w:type="pct"/>
          </w:tcPr>
          <w:p w14:paraId="06931E01" w14:textId="6B376464" w:rsidR="00D75DFB" w:rsidRDefault="00BE31AC" w:rsidP="008D7A77">
            <w:pPr>
              <w:pStyle w:val="ListParagraph"/>
              <w:ind w:left="0"/>
              <w:jc w:val="center"/>
              <w:rPr>
                <w:noProof/>
                <w:lang w:val="en-US"/>
              </w:rPr>
            </w:pPr>
            <w:r>
              <w:rPr>
                <w:noProof/>
                <w:lang w:val="en-US"/>
              </w:rPr>
              <w:t>0</w:t>
            </w:r>
          </w:p>
        </w:tc>
        <w:tc>
          <w:tcPr>
            <w:tcW w:w="517" w:type="pct"/>
          </w:tcPr>
          <w:p w14:paraId="54F2B14D" w14:textId="2033EF18" w:rsidR="00D75DFB" w:rsidRDefault="00BE31AC" w:rsidP="008D7A77">
            <w:pPr>
              <w:pStyle w:val="ListParagraph"/>
              <w:ind w:left="0"/>
              <w:jc w:val="center"/>
              <w:rPr>
                <w:noProof/>
                <w:lang w:val="en-US"/>
              </w:rPr>
            </w:pPr>
            <w:r>
              <w:rPr>
                <w:noProof/>
                <w:lang w:val="en-US"/>
              </w:rPr>
              <w:t>0</w:t>
            </w:r>
          </w:p>
        </w:tc>
        <w:tc>
          <w:tcPr>
            <w:tcW w:w="517" w:type="pct"/>
          </w:tcPr>
          <w:p w14:paraId="7D88C5DD" w14:textId="41B38B3F" w:rsidR="00D75DFB" w:rsidRPr="001720D1" w:rsidRDefault="008738BB" w:rsidP="008D7A77">
            <w:pPr>
              <w:pStyle w:val="ListParagraph"/>
              <w:ind w:left="0"/>
              <w:jc w:val="center"/>
              <w:rPr>
                <w:b/>
                <w:lang w:val="en-US"/>
              </w:rPr>
            </w:pPr>
            <w:r w:rsidRPr="001720D1">
              <w:rPr>
                <w:b/>
                <w:lang w:val="en-US"/>
              </w:rPr>
              <w:t>0</w:t>
            </w:r>
          </w:p>
        </w:tc>
      </w:tr>
      <w:tr w:rsidR="00D75DFB" w14:paraId="1550B60B" w14:textId="77777777" w:rsidTr="00BE31AC">
        <w:tc>
          <w:tcPr>
            <w:tcW w:w="1898" w:type="pct"/>
          </w:tcPr>
          <w:p w14:paraId="1475743F" w14:textId="3005401B" w:rsidR="00D75DFB" w:rsidRPr="001E5713" w:rsidRDefault="006E5920" w:rsidP="00213F7B">
            <w:pPr>
              <w:pStyle w:val="ListParagraph"/>
              <w:ind w:left="0"/>
              <w:jc w:val="both"/>
              <w:rPr>
                <w:b/>
                <w:bCs/>
                <w:noProof/>
                <w:lang w:val="en-US"/>
              </w:rPr>
            </w:pPr>
            <w:r w:rsidRPr="001E5713">
              <w:rPr>
                <w:b/>
                <w:bCs/>
                <w:noProof/>
                <w:lang w:val="en-US"/>
              </w:rPr>
              <w:t>Total Violations by Severity</w:t>
            </w:r>
          </w:p>
        </w:tc>
        <w:tc>
          <w:tcPr>
            <w:tcW w:w="517" w:type="pct"/>
          </w:tcPr>
          <w:p w14:paraId="78F94330" w14:textId="4E899048" w:rsidR="00D75DFB" w:rsidRPr="001E5713" w:rsidRDefault="00BE31AC" w:rsidP="008D7A77">
            <w:pPr>
              <w:pStyle w:val="ListParagraph"/>
              <w:ind w:left="0"/>
              <w:jc w:val="center"/>
              <w:rPr>
                <w:b/>
                <w:bCs/>
                <w:noProof/>
                <w:lang w:val="en-US"/>
              </w:rPr>
            </w:pPr>
            <w:r>
              <w:rPr>
                <w:b/>
                <w:lang w:val="en-US"/>
              </w:rPr>
              <w:t>3</w:t>
            </w:r>
          </w:p>
        </w:tc>
        <w:tc>
          <w:tcPr>
            <w:tcW w:w="517" w:type="pct"/>
          </w:tcPr>
          <w:p w14:paraId="0D939262" w14:textId="0E710263" w:rsidR="00D75DFB" w:rsidRPr="001E5713" w:rsidRDefault="00BE31AC" w:rsidP="008D7A77">
            <w:pPr>
              <w:pStyle w:val="ListParagraph"/>
              <w:ind w:left="0"/>
              <w:jc w:val="center"/>
              <w:rPr>
                <w:b/>
                <w:bCs/>
                <w:noProof/>
                <w:lang w:val="en-US"/>
              </w:rPr>
            </w:pPr>
            <w:r>
              <w:rPr>
                <w:b/>
                <w:lang w:val="en-US"/>
              </w:rPr>
              <w:t>4</w:t>
            </w:r>
          </w:p>
        </w:tc>
        <w:tc>
          <w:tcPr>
            <w:tcW w:w="518" w:type="pct"/>
          </w:tcPr>
          <w:p w14:paraId="71637C83" w14:textId="79AA7FBF" w:rsidR="00D75DFB" w:rsidRPr="001E5713" w:rsidRDefault="00ED6CA3" w:rsidP="008D7A77">
            <w:pPr>
              <w:pStyle w:val="ListParagraph"/>
              <w:ind w:left="0"/>
              <w:jc w:val="center"/>
              <w:rPr>
                <w:b/>
                <w:bCs/>
                <w:noProof/>
                <w:lang w:val="en-US"/>
              </w:rPr>
            </w:pPr>
            <w:r>
              <w:rPr>
                <w:b/>
                <w:lang w:val="en-US"/>
              </w:rPr>
              <w:t>12</w:t>
            </w:r>
          </w:p>
        </w:tc>
        <w:tc>
          <w:tcPr>
            <w:tcW w:w="517" w:type="pct"/>
          </w:tcPr>
          <w:p w14:paraId="10AC8F4D" w14:textId="1CF3B7CD" w:rsidR="00D75DFB" w:rsidRPr="001E5713" w:rsidRDefault="00ED6CA3" w:rsidP="008D7A77">
            <w:pPr>
              <w:pStyle w:val="ListParagraph"/>
              <w:ind w:left="0"/>
              <w:jc w:val="center"/>
              <w:rPr>
                <w:b/>
                <w:bCs/>
                <w:noProof/>
                <w:lang w:val="en-US"/>
              </w:rPr>
            </w:pPr>
            <w:r>
              <w:rPr>
                <w:b/>
                <w:lang w:val="en-US"/>
              </w:rPr>
              <w:t>4</w:t>
            </w:r>
          </w:p>
        </w:tc>
        <w:tc>
          <w:tcPr>
            <w:tcW w:w="517" w:type="pct"/>
          </w:tcPr>
          <w:p w14:paraId="47022B0E" w14:textId="4CDEFF3A" w:rsidR="00D75DFB" w:rsidRPr="001E5713" w:rsidRDefault="00ED6CA3" w:rsidP="008D7A77">
            <w:pPr>
              <w:pStyle w:val="ListParagraph"/>
              <w:ind w:left="0"/>
              <w:jc w:val="center"/>
              <w:rPr>
                <w:b/>
                <w:bCs/>
                <w:noProof/>
                <w:lang w:val="en-US"/>
              </w:rPr>
            </w:pPr>
            <w:r>
              <w:rPr>
                <w:b/>
                <w:lang w:val="en-US"/>
              </w:rPr>
              <w:t>1</w:t>
            </w:r>
          </w:p>
        </w:tc>
        <w:tc>
          <w:tcPr>
            <w:tcW w:w="517" w:type="pct"/>
          </w:tcPr>
          <w:p w14:paraId="393A86C3" w14:textId="2D55D488" w:rsidR="00D75DFB" w:rsidRPr="001E5713" w:rsidRDefault="00CA440E" w:rsidP="008D7A77">
            <w:pPr>
              <w:pStyle w:val="ListParagraph"/>
              <w:ind w:left="0"/>
              <w:jc w:val="center"/>
              <w:rPr>
                <w:b/>
                <w:bCs/>
                <w:noProof/>
                <w:lang w:val="en-US"/>
              </w:rPr>
            </w:pPr>
            <w:r w:rsidRPr="001720D1">
              <w:rPr>
                <w:b/>
                <w:bCs/>
                <w:lang w:val="en-US"/>
              </w:rPr>
              <w:t>24</w:t>
            </w:r>
          </w:p>
        </w:tc>
      </w:tr>
    </w:tbl>
    <w:p w14:paraId="0791D7A2" w14:textId="63DF0D74" w:rsidR="007274E7" w:rsidRDefault="000C7FCD" w:rsidP="000C7FCD">
      <w:pPr>
        <w:pStyle w:val="ListParagraph"/>
        <w:jc w:val="both"/>
        <w:rPr>
          <w:i/>
          <w:iCs/>
          <w:noProof/>
          <w:lang w:val="en-US"/>
        </w:rPr>
      </w:pPr>
      <w:r>
        <w:rPr>
          <w:i/>
          <w:iCs/>
          <w:noProof/>
          <w:lang w:val="en-US"/>
        </w:rPr>
        <w:t>** Note that all rows and columns in this table should add up as expected.</w:t>
      </w:r>
    </w:p>
    <w:p w14:paraId="3BAFD299" w14:textId="77777777" w:rsidR="000C7FCD" w:rsidRPr="000C7FCD" w:rsidRDefault="000C7FCD" w:rsidP="000C7FCD">
      <w:pPr>
        <w:pStyle w:val="ListParagraph"/>
        <w:jc w:val="both"/>
        <w:rPr>
          <w:i/>
          <w:iCs/>
          <w:noProof/>
          <w:lang w:val="en-US"/>
        </w:rPr>
      </w:pPr>
    </w:p>
    <w:p w14:paraId="793DDD5C" w14:textId="085A03FA" w:rsidR="007E3D26" w:rsidRPr="00BB3EDB" w:rsidRDefault="007E3D26" w:rsidP="00BB3EDB">
      <w:pPr>
        <w:pStyle w:val="Heading2"/>
        <w:numPr>
          <w:ilvl w:val="0"/>
          <w:numId w:val="21"/>
        </w:numPr>
        <w:rPr>
          <w:noProof/>
          <w:lang w:val="en-US"/>
        </w:rPr>
      </w:pPr>
      <w:bookmarkStart w:id="4" w:name="_Toc185854316"/>
      <w:r w:rsidRPr="00010AC8">
        <w:rPr>
          <w:noProof/>
          <w:lang w:val="en-US"/>
        </w:rPr>
        <w:t>Analyze how well each evaluator did</w:t>
      </w:r>
      <w:r w:rsidR="00BB3EDB">
        <w:rPr>
          <w:noProof/>
          <w:lang w:val="en-US"/>
        </w:rPr>
        <w:t>.</w:t>
      </w:r>
      <w:bookmarkEnd w:id="4"/>
    </w:p>
    <w:tbl>
      <w:tblPr>
        <w:tblStyle w:val="TableGrid"/>
        <w:tblW w:w="0" w:type="auto"/>
        <w:tblLook w:val="04A0" w:firstRow="1" w:lastRow="0" w:firstColumn="1" w:lastColumn="0" w:noHBand="0" w:noVBand="1"/>
      </w:tblPr>
      <w:tblGrid>
        <w:gridCol w:w="3325"/>
        <w:gridCol w:w="1897"/>
        <w:gridCol w:w="1897"/>
        <w:gridCol w:w="1897"/>
      </w:tblGrid>
      <w:tr w:rsidR="008719EA" w14:paraId="2B51F1FE" w14:textId="77777777" w:rsidTr="00F4392D">
        <w:tc>
          <w:tcPr>
            <w:tcW w:w="3325" w:type="dxa"/>
          </w:tcPr>
          <w:p w14:paraId="2D302859" w14:textId="13481FD5" w:rsidR="008719EA" w:rsidRPr="004712E9" w:rsidRDefault="008719EA" w:rsidP="005B1F81">
            <w:pPr>
              <w:keepNext/>
              <w:autoSpaceDE w:val="0"/>
              <w:autoSpaceDN w:val="0"/>
              <w:adjustRightInd w:val="0"/>
              <w:jc w:val="both"/>
              <w:rPr>
                <w:b/>
                <w:bCs/>
                <w:noProof/>
                <w:lang w:val="en-US"/>
              </w:rPr>
            </w:pPr>
            <w:r w:rsidRPr="004712E9">
              <w:rPr>
                <w:b/>
                <w:bCs/>
                <w:noProof/>
                <w:lang w:val="en-US"/>
              </w:rPr>
              <w:t>Severity/Evaluator</w:t>
            </w:r>
          </w:p>
        </w:tc>
        <w:tc>
          <w:tcPr>
            <w:tcW w:w="1897" w:type="dxa"/>
          </w:tcPr>
          <w:p w14:paraId="03B3F5D4" w14:textId="1686CFDF" w:rsidR="008719EA" w:rsidRPr="004712E9" w:rsidRDefault="002B1A0B" w:rsidP="005B1F81">
            <w:pPr>
              <w:keepNext/>
              <w:autoSpaceDE w:val="0"/>
              <w:autoSpaceDN w:val="0"/>
              <w:adjustRightInd w:val="0"/>
              <w:jc w:val="both"/>
              <w:rPr>
                <w:b/>
                <w:bCs/>
                <w:noProof/>
                <w:lang w:val="en-US"/>
              </w:rPr>
            </w:pPr>
            <w:r w:rsidRPr="004712E9">
              <w:rPr>
                <w:b/>
                <w:bCs/>
                <w:noProof/>
                <w:lang w:val="en-US"/>
              </w:rPr>
              <w:t xml:space="preserve">Evaluator </w:t>
            </w:r>
            <w:r w:rsidR="004712E9">
              <w:rPr>
                <w:b/>
                <w:bCs/>
                <w:noProof/>
                <w:lang w:val="en-US"/>
              </w:rPr>
              <w:t>A</w:t>
            </w:r>
          </w:p>
          <w:p w14:paraId="2B88AB6F" w14:textId="27192818" w:rsidR="006B17F8" w:rsidRPr="004712E9" w:rsidRDefault="006B17F8" w:rsidP="005B1F81">
            <w:pPr>
              <w:keepNext/>
              <w:autoSpaceDE w:val="0"/>
              <w:autoSpaceDN w:val="0"/>
              <w:adjustRightInd w:val="0"/>
              <w:jc w:val="both"/>
              <w:rPr>
                <w:b/>
                <w:bCs/>
                <w:noProof/>
                <w:lang w:val="en-US"/>
              </w:rPr>
            </w:pPr>
            <w:r w:rsidRPr="004712E9">
              <w:rPr>
                <w:b/>
                <w:bCs/>
                <w:noProof/>
                <w:color w:val="BFBFBF" w:themeColor="background1" w:themeShade="BF"/>
                <w:lang w:val="en-US"/>
              </w:rPr>
              <w:t>Huong</w:t>
            </w:r>
          </w:p>
        </w:tc>
        <w:tc>
          <w:tcPr>
            <w:tcW w:w="1897" w:type="dxa"/>
          </w:tcPr>
          <w:p w14:paraId="7DC337F4" w14:textId="7D27E13F" w:rsidR="008719EA" w:rsidRPr="004712E9" w:rsidRDefault="006B17F8" w:rsidP="005B1F81">
            <w:pPr>
              <w:keepNext/>
              <w:autoSpaceDE w:val="0"/>
              <w:autoSpaceDN w:val="0"/>
              <w:adjustRightInd w:val="0"/>
              <w:jc w:val="both"/>
              <w:rPr>
                <w:b/>
                <w:bCs/>
                <w:noProof/>
                <w:lang w:val="en-US"/>
              </w:rPr>
            </w:pPr>
            <w:r w:rsidRPr="004712E9">
              <w:rPr>
                <w:b/>
                <w:bCs/>
                <w:noProof/>
                <w:lang w:val="en-US"/>
              </w:rPr>
              <w:t xml:space="preserve">Evaluator </w:t>
            </w:r>
            <w:r w:rsidR="004712E9">
              <w:rPr>
                <w:b/>
                <w:bCs/>
                <w:noProof/>
                <w:lang w:val="en-US"/>
              </w:rPr>
              <w:t>B</w:t>
            </w:r>
          </w:p>
          <w:p w14:paraId="352597A5" w14:textId="5A4B20F9" w:rsidR="006B17F8" w:rsidRPr="004712E9" w:rsidRDefault="006B17F8" w:rsidP="005B1F81">
            <w:pPr>
              <w:keepNext/>
              <w:autoSpaceDE w:val="0"/>
              <w:autoSpaceDN w:val="0"/>
              <w:adjustRightInd w:val="0"/>
              <w:jc w:val="both"/>
              <w:rPr>
                <w:b/>
                <w:bCs/>
                <w:noProof/>
                <w:lang w:val="en-US"/>
              </w:rPr>
            </w:pPr>
            <w:r w:rsidRPr="004712E9">
              <w:rPr>
                <w:b/>
                <w:bCs/>
                <w:noProof/>
                <w:color w:val="BFBFBF" w:themeColor="background1" w:themeShade="BF"/>
                <w:lang w:val="en-US"/>
              </w:rPr>
              <w:t>Hang</w:t>
            </w:r>
          </w:p>
        </w:tc>
        <w:tc>
          <w:tcPr>
            <w:tcW w:w="1897" w:type="dxa"/>
          </w:tcPr>
          <w:p w14:paraId="2EB8A2C7" w14:textId="5D80A20C" w:rsidR="008719EA" w:rsidRPr="004712E9" w:rsidRDefault="006B17F8" w:rsidP="005B1F81">
            <w:pPr>
              <w:keepNext/>
              <w:autoSpaceDE w:val="0"/>
              <w:autoSpaceDN w:val="0"/>
              <w:adjustRightInd w:val="0"/>
              <w:jc w:val="both"/>
              <w:rPr>
                <w:b/>
                <w:bCs/>
                <w:noProof/>
                <w:lang w:val="en-US"/>
              </w:rPr>
            </w:pPr>
            <w:r w:rsidRPr="004712E9">
              <w:rPr>
                <w:b/>
                <w:bCs/>
                <w:noProof/>
                <w:lang w:val="en-US"/>
              </w:rPr>
              <w:t xml:space="preserve">Evaluator </w:t>
            </w:r>
            <w:r w:rsidR="004712E9">
              <w:rPr>
                <w:b/>
                <w:bCs/>
                <w:noProof/>
                <w:lang w:val="en-US"/>
              </w:rPr>
              <w:t>C</w:t>
            </w:r>
          </w:p>
          <w:p w14:paraId="7E375201" w14:textId="46121C29" w:rsidR="006B17F8" w:rsidRPr="004712E9" w:rsidRDefault="006B17F8" w:rsidP="005B1F81">
            <w:pPr>
              <w:keepNext/>
              <w:autoSpaceDE w:val="0"/>
              <w:autoSpaceDN w:val="0"/>
              <w:adjustRightInd w:val="0"/>
              <w:jc w:val="both"/>
              <w:rPr>
                <w:b/>
                <w:bCs/>
                <w:noProof/>
                <w:lang w:val="en-US"/>
              </w:rPr>
            </w:pPr>
            <w:r w:rsidRPr="004712E9">
              <w:rPr>
                <w:b/>
                <w:bCs/>
                <w:noProof/>
                <w:color w:val="BFBFBF" w:themeColor="background1" w:themeShade="BF"/>
                <w:lang w:val="en-US"/>
              </w:rPr>
              <w:t>Trang</w:t>
            </w:r>
          </w:p>
        </w:tc>
      </w:tr>
      <w:tr w:rsidR="008719EA" w14:paraId="68BB4580" w14:textId="77777777" w:rsidTr="003276D5">
        <w:tc>
          <w:tcPr>
            <w:tcW w:w="3325" w:type="dxa"/>
          </w:tcPr>
          <w:p w14:paraId="0F6BFB73" w14:textId="77777777" w:rsidR="008719EA" w:rsidRDefault="00FE7694" w:rsidP="005B1F81">
            <w:pPr>
              <w:keepNext/>
              <w:autoSpaceDE w:val="0"/>
              <w:autoSpaceDN w:val="0"/>
              <w:adjustRightInd w:val="0"/>
              <w:jc w:val="both"/>
              <w:rPr>
                <w:noProof/>
                <w:lang w:val="en-US"/>
              </w:rPr>
            </w:pPr>
            <w:r>
              <w:rPr>
                <w:noProof/>
                <w:lang w:val="en-US"/>
              </w:rPr>
              <w:t>% Sev.0</w:t>
            </w:r>
          </w:p>
          <w:p w14:paraId="01BD5A0B" w14:textId="7BB4B976" w:rsidR="006F089A" w:rsidRDefault="004712E9" w:rsidP="005B1F81">
            <w:pPr>
              <w:keepNext/>
              <w:autoSpaceDE w:val="0"/>
              <w:autoSpaceDN w:val="0"/>
              <w:adjustRightInd w:val="0"/>
              <w:jc w:val="both"/>
              <w:rPr>
                <w:noProof/>
                <w:lang w:val="en-US"/>
              </w:rPr>
            </w:pPr>
            <w:r w:rsidRPr="00CB111B">
              <w:rPr>
                <w:noProof/>
                <w:color w:val="BFBFBF" w:themeColor="background1" w:themeShade="BF"/>
                <w:lang w:val="en-US"/>
              </w:rPr>
              <w:t>Ex: Eval A count / total sev</w:t>
            </w:r>
            <w:r w:rsidR="004D1CBC" w:rsidRPr="00CB111B">
              <w:rPr>
                <w:noProof/>
                <w:color w:val="BFBFBF" w:themeColor="background1" w:themeShade="BF"/>
                <w:lang w:val="en-US"/>
              </w:rPr>
              <w:t>s</w:t>
            </w:r>
            <w:r w:rsidR="00FA787E" w:rsidRPr="00CB111B">
              <w:rPr>
                <w:noProof/>
                <w:color w:val="BFBFBF" w:themeColor="background1" w:themeShade="BF"/>
                <w:lang w:val="en-US"/>
              </w:rPr>
              <w:t xml:space="preserve"> 0 in </w:t>
            </w:r>
            <w:r w:rsidR="003D40D6" w:rsidRPr="00CB111B">
              <w:rPr>
                <w:noProof/>
                <w:color w:val="BFBFBF" w:themeColor="background1" w:themeShade="BF"/>
                <w:lang w:val="en-US"/>
              </w:rPr>
              <w:t>table #</w:t>
            </w:r>
            <w:r w:rsidR="00CB111B" w:rsidRPr="00CB111B">
              <w:rPr>
                <w:noProof/>
                <w:color w:val="BFBFBF" w:themeColor="background1" w:themeShade="BF"/>
                <w:lang w:val="en-US"/>
              </w:rPr>
              <w:t>3</w:t>
            </w:r>
          </w:p>
        </w:tc>
        <w:tc>
          <w:tcPr>
            <w:tcW w:w="1897" w:type="dxa"/>
            <w:vAlign w:val="center"/>
          </w:tcPr>
          <w:p w14:paraId="58341762" w14:textId="28E65C66" w:rsidR="008719EA" w:rsidRDefault="00F2012C" w:rsidP="003276D5">
            <w:pPr>
              <w:keepNext/>
              <w:autoSpaceDE w:val="0"/>
              <w:autoSpaceDN w:val="0"/>
              <w:adjustRightInd w:val="0"/>
              <w:jc w:val="center"/>
              <w:rPr>
                <w:noProof/>
                <w:lang w:val="en-US"/>
              </w:rPr>
            </w:pPr>
            <w:r>
              <w:rPr>
                <w:noProof/>
                <w:lang w:val="en-US"/>
              </w:rPr>
              <w:t>0/</w:t>
            </w:r>
            <w:r w:rsidR="002C2DAE">
              <w:rPr>
                <w:noProof/>
                <w:lang w:val="en-US"/>
              </w:rPr>
              <w:t>3</w:t>
            </w:r>
          </w:p>
        </w:tc>
        <w:tc>
          <w:tcPr>
            <w:tcW w:w="1897" w:type="dxa"/>
            <w:vAlign w:val="center"/>
          </w:tcPr>
          <w:p w14:paraId="6171FE11" w14:textId="6E8CA045" w:rsidR="008719EA" w:rsidRDefault="002C2DAE" w:rsidP="003276D5">
            <w:pPr>
              <w:keepNext/>
              <w:autoSpaceDE w:val="0"/>
              <w:autoSpaceDN w:val="0"/>
              <w:adjustRightInd w:val="0"/>
              <w:jc w:val="center"/>
              <w:rPr>
                <w:noProof/>
                <w:lang w:val="en-US"/>
              </w:rPr>
            </w:pPr>
            <w:r>
              <w:rPr>
                <w:noProof/>
                <w:lang w:val="en-US"/>
              </w:rPr>
              <w:t>0/3</w:t>
            </w:r>
          </w:p>
        </w:tc>
        <w:tc>
          <w:tcPr>
            <w:tcW w:w="1897" w:type="dxa"/>
            <w:vAlign w:val="center"/>
          </w:tcPr>
          <w:p w14:paraId="6D2CBF7E" w14:textId="6DEAE834" w:rsidR="008719EA" w:rsidRDefault="002C2DAE" w:rsidP="003276D5">
            <w:pPr>
              <w:keepNext/>
              <w:autoSpaceDE w:val="0"/>
              <w:autoSpaceDN w:val="0"/>
              <w:adjustRightInd w:val="0"/>
              <w:jc w:val="center"/>
              <w:rPr>
                <w:noProof/>
                <w:lang w:val="en-US"/>
              </w:rPr>
            </w:pPr>
            <w:r>
              <w:rPr>
                <w:noProof/>
                <w:lang w:val="en-US"/>
              </w:rPr>
              <w:t>3/3</w:t>
            </w:r>
          </w:p>
        </w:tc>
      </w:tr>
      <w:tr w:rsidR="008719EA" w14:paraId="19E8BF51" w14:textId="77777777" w:rsidTr="003276D5">
        <w:tc>
          <w:tcPr>
            <w:tcW w:w="3325" w:type="dxa"/>
          </w:tcPr>
          <w:p w14:paraId="1F3BCB2B" w14:textId="5A45A156" w:rsidR="00CB111B" w:rsidRDefault="00CB111B" w:rsidP="00CB111B">
            <w:pPr>
              <w:keepNext/>
              <w:autoSpaceDE w:val="0"/>
              <w:autoSpaceDN w:val="0"/>
              <w:adjustRightInd w:val="0"/>
              <w:jc w:val="both"/>
              <w:rPr>
                <w:noProof/>
                <w:lang w:val="en-US"/>
              </w:rPr>
            </w:pPr>
            <w:r>
              <w:rPr>
                <w:noProof/>
                <w:lang w:val="en-US"/>
              </w:rPr>
              <w:t>% Sev.</w:t>
            </w:r>
            <w:r w:rsidR="004F3EB7">
              <w:rPr>
                <w:noProof/>
                <w:lang w:val="en-US"/>
              </w:rPr>
              <w:t>1</w:t>
            </w:r>
          </w:p>
          <w:p w14:paraId="73661BBC" w14:textId="301685BD" w:rsidR="008719EA" w:rsidRDefault="00CB111B" w:rsidP="00CB111B">
            <w:pPr>
              <w:keepNext/>
              <w:autoSpaceDE w:val="0"/>
              <w:autoSpaceDN w:val="0"/>
              <w:adjustRightInd w:val="0"/>
              <w:jc w:val="both"/>
              <w:rPr>
                <w:noProof/>
                <w:lang w:val="en-US"/>
              </w:rPr>
            </w:pPr>
            <w:r w:rsidRPr="00CB111B">
              <w:rPr>
                <w:noProof/>
                <w:color w:val="BFBFBF" w:themeColor="background1" w:themeShade="BF"/>
                <w:lang w:val="en-US"/>
              </w:rPr>
              <w:t xml:space="preserve">Ex: Eval A count / total sevs </w:t>
            </w:r>
            <w:r w:rsidR="004F3EB7">
              <w:rPr>
                <w:noProof/>
                <w:color w:val="BFBFBF" w:themeColor="background1" w:themeShade="BF"/>
                <w:lang w:val="en-US"/>
              </w:rPr>
              <w:t>1</w:t>
            </w:r>
            <w:r w:rsidRPr="00CB111B">
              <w:rPr>
                <w:noProof/>
                <w:color w:val="BFBFBF" w:themeColor="background1" w:themeShade="BF"/>
                <w:lang w:val="en-US"/>
              </w:rPr>
              <w:t xml:space="preserve"> in table #3</w:t>
            </w:r>
          </w:p>
        </w:tc>
        <w:tc>
          <w:tcPr>
            <w:tcW w:w="1897" w:type="dxa"/>
            <w:vAlign w:val="center"/>
          </w:tcPr>
          <w:p w14:paraId="2F42EC24" w14:textId="2F879665" w:rsidR="008719EA" w:rsidRDefault="00CB32C6" w:rsidP="003276D5">
            <w:pPr>
              <w:keepNext/>
              <w:autoSpaceDE w:val="0"/>
              <w:autoSpaceDN w:val="0"/>
              <w:adjustRightInd w:val="0"/>
              <w:jc w:val="center"/>
              <w:rPr>
                <w:noProof/>
                <w:lang w:val="en-US"/>
              </w:rPr>
            </w:pPr>
            <w:r>
              <w:rPr>
                <w:noProof/>
                <w:lang w:val="en-US"/>
              </w:rPr>
              <w:t>2/4</w:t>
            </w:r>
          </w:p>
        </w:tc>
        <w:tc>
          <w:tcPr>
            <w:tcW w:w="1897" w:type="dxa"/>
            <w:vAlign w:val="center"/>
          </w:tcPr>
          <w:p w14:paraId="3569E9D6" w14:textId="1D03C0EE" w:rsidR="008719EA" w:rsidRDefault="00CB32C6" w:rsidP="003276D5">
            <w:pPr>
              <w:keepNext/>
              <w:autoSpaceDE w:val="0"/>
              <w:autoSpaceDN w:val="0"/>
              <w:adjustRightInd w:val="0"/>
              <w:jc w:val="center"/>
              <w:rPr>
                <w:noProof/>
                <w:lang w:val="en-US"/>
              </w:rPr>
            </w:pPr>
            <w:r>
              <w:rPr>
                <w:noProof/>
                <w:lang w:val="en-US"/>
              </w:rPr>
              <w:t>2/4</w:t>
            </w:r>
          </w:p>
        </w:tc>
        <w:tc>
          <w:tcPr>
            <w:tcW w:w="1897" w:type="dxa"/>
            <w:vAlign w:val="center"/>
          </w:tcPr>
          <w:p w14:paraId="3B3C7888" w14:textId="76296C08" w:rsidR="008719EA" w:rsidRDefault="00CB32C6" w:rsidP="003276D5">
            <w:pPr>
              <w:keepNext/>
              <w:autoSpaceDE w:val="0"/>
              <w:autoSpaceDN w:val="0"/>
              <w:adjustRightInd w:val="0"/>
              <w:jc w:val="center"/>
              <w:rPr>
                <w:noProof/>
                <w:lang w:val="en-US"/>
              </w:rPr>
            </w:pPr>
            <w:r>
              <w:rPr>
                <w:noProof/>
                <w:lang w:val="en-US"/>
              </w:rPr>
              <w:t>0/4</w:t>
            </w:r>
          </w:p>
        </w:tc>
      </w:tr>
      <w:tr w:rsidR="008719EA" w14:paraId="2E9A4538" w14:textId="77777777" w:rsidTr="003276D5">
        <w:tc>
          <w:tcPr>
            <w:tcW w:w="3325" w:type="dxa"/>
          </w:tcPr>
          <w:p w14:paraId="3982B8FB" w14:textId="2F4EEDC6" w:rsidR="00CB111B" w:rsidRDefault="00CB111B" w:rsidP="00CB111B">
            <w:pPr>
              <w:keepNext/>
              <w:autoSpaceDE w:val="0"/>
              <w:autoSpaceDN w:val="0"/>
              <w:adjustRightInd w:val="0"/>
              <w:jc w:val="both"/>
              <w:rPr>
                <w:noProof/>
                <w:lang w:val="en-US"/>
              </w:rPr>
            </w:pPr>
            <w:r>
              <w:rPr>
                <w:noProof/>
                <w:lang w:val="en-US"/>
              </w:rPr>
              <w:t>% Sev.</w:t>
            </w:r>
            <w:r w:rsidR="004F3EB7">
              <w:rPr>
                <w:noProof/>
                <w:lang w:val="en-US"/>
              </w:rPr>
              <w:t>2</w:t>
            </w:r>
          </w:p>
          <w:p w14:paraId="11004BF6" w14:textId="0A0C1E6B" w:rsidR="008719EA" w:rsidRDefault="00CB111B" w:rsidP="00CB111B">
            <w:pPr>
              <w:keepNext/>
              <w:autoSpaceDE w:val="0"/>
              <w:autoSpaceDN w:val="0"/>
              <w:adjustRightInd w:val="0"/>
              <w:jc w:val="both"/>
              <w:rPr>
                <w:noProof/>
                <w:lang w:val="en-US"/>
              </w:rPr>
            </w:pPr>
            <w:r w:rsidRPr="00CB111B">
              <w:rPr>
                <w:noProof/>
                <w:color w:val="BFBFBF" w:themeColor="background1" w:themeShade="BF"/>
                <w:lang w:val="en-US"/>
              </w:rPr>
              <w:t xml:space="preserve">Ex: Eval A count / total sevs </w:t>
            </w:r>
            <w:r w:rsidR="004F3EB7">
              <w:rPr>
                <w:noProof/>
                <w:color w:val="BFBFBF" w:themeColor="background1" w:themeShade="BF"/>
                <w:lang w:val="en-US"/>
              </w:rPr>
              <w:t xml:space="preserve">2 </w:t>
            </w:r>
            <w:r w:rsidRPr="00CB111B">
              <w:rPr>
                <w:noProof/>
                <w:color w:val="BFBFBF" w:themeColor="background1" w:themeShade="BF"/>
                <w:lang w:val="en-US"/>
              </w:rPr>
              <w:t>in table #3</w:t>
            </w:r>
          </w:p>
        </w:tc>
        <w:tc>
          <w:tcPr>
            <w:tcW w:w="1897" w:type="dxa"/>
            <w:vAlign w:val="center"/>
          </w:tcPr>
          <w:p w14:paraId="536EE56C" w14:textId="7F29656D" w:rsidR="008719EA" w:rsidRDefault="00C226AA" w:rsidP="003276D5">
            <w:pPr>
              <w:keepNext/>
              <w:autoSpaceDE w:val="0"/>
              <w:autoSpaceDN w:val="0"/>
              <w:adjustRightInd w:val="0"/>
              <w:jc w:val="center"/>
              <w:rPr>
                <w:noProof/>
                <w:lang w:val="en-US"/>
              </w:rPr>
            </w:pPr>
            <w:r>
              <w:rPr>
                <w:noProof/>
                <w:lang w:val="en-US"/>
              </w:rPr>
              <w:t>4/12</w:t>
            </w:r>
          </w:p>
        </w:tc>
        <w:tc>
          <w:tcPr>
            <w:tcW w:w="1897" w:type="dxa"/>
            <w:vAlign w:val="center"/>
          </w:tcPr>
          <w:p w14:paraId="60643DE5" w14:textId="72250E84" w:rsidR="008719EA" w:rsidRDefault="00C226AA" w:rsidP="003276D5">
            <w:pPr>
              <w:keepNext/>
              <w:autoSpaceDE w:val="0"/>
              <w:autoSpaceDN w:val="0"/>
              <w:adjustRightInd w:val="0"/>
              <w:jc w:val="center"/>
              <w:rPr>
                <w:noProof/>
                <w:lang w:val="en-US"/>
              </w:rPr>
            </w:pPr>
            <w:r>
              <w:rPr>
                <w:noProof/>
                <w:lang w:val="en-US"/>
              </w:rPr>
              <w:t>5/12</w:t>
            </w:r>
          </w:p>
        </w:tc>
        <w:tc>
          <w:tcPr>
            <w:tcW w:w="1897" w:type="dxa"/>
            <w:vAlign w:val="center"/>
          </w:tcPr>
          <w:p w14:paraId="00A755FC" w14:textId="12AACAFA" w:rsidR="008719EA" w:rsidRDefault="00C226AA" w:rsidP="003276D5">
            <w:pPr>
              <w:keepNext/>
              <w:autoSpaceDE w:val="0"/>
              <w:autoSpaceDN w:val="0"/>
              <w:adjustRightInd w:val="0"/>
              <w:jc w:val="center"/>
              <w:rPr>
                <w:noProof/>
                <w:lang w:val="en-US"/>
              </w:rPr>
            </w:pPr>
            <w:r>
              <w:rPr>
                <w:noProof/>
                <w:lang w:val="en-US"/>
              </w:rPr>
              <w:t>5/12</w:t>
            </w:r>
          </w:p>
        </w:tc>
      </w:tr>
      <w:tr w:rsidR="008719EA" w14:paraId="2A198D1D" w14:textId="77777777" w:rsidTr="003276D5">
        <w:tc>
          <w:tcPr>
            <w:tcW w:w="3325" w:type="dxa"/>
          </w:tcPr>
          <w:p w14:paraId="05894380" w14:textId="286642BF" w:rsidR="00CB111B" w:rsidRDefault="00CB111B" w:rsidP="00CB111B">
            <w:pPr>
              <w:keepNext/>
              <w:autoSpaceDE w:val="0"/>
              <w:autoSpaceDN w:val="0"/>
              <w:adjustRightInd w:val="0"/>
              <w:jc w:val="both"/>
              <w:rPr>
                <w:noProof/>
                <w:lang w:val="en-US"/>
              </w:rPr>
            </w:pPr>
            <w:r>
              <w:rPr>
                <w:noProof/>
                <w:lang w:val="en-US"/>
              </w:rPr>
              <w:t>% Sev.</w:t>
            </w:r>
            <w:r w:rsidR="004F3EB7">
              <w:rPr>
                <w:noProof/>
                <w:lang w:val="en-US"/>
              </w:rPr>
              <w:t>3</w:t>
            </w:r>
          </w:p>
          <w:p w14:paraId="6F5E3050" w14:textId="1E97EBE8" w:rsidR="008719EA" w:rsidRDefault="00CB111B" w:rsidP="00CB111B">
            <w:pPr>
              <w:keepNext/>
              <w:autoSpaceDE w:val="0"/>
              <w:autoSpaceDN w:val="0"/>
              <w:adjustRightInd w:val="0"/>
              <w:jc w:val="both"/>
              <w:rPr>
                <w:noProof/>
                <w:lang w:val="en-US"/>
              </w:rPr>
            </w:pPr>
            <w:r w:rsidRPr="00CB111B">
              <w:rPr>
                <w:noProof/>
                <w:color w:val="BFBFBF" w:themeColor="background1" w:themeShade="BF"/>
                <w:lang w:val="en-US"/>
              </w:rPr>
              <w:t xml:space="preserve">Ex: Eval A count / total sevs </w:t>
            </w:r>
            <w:r w:rsidR="004F3EB7">
              <w:rPr>
                <w:noProof/>
                <w:color w:val="BFBFBF" w:themeColor="background1" w:themeShade="BF"/>
                <w:lang w:val="en-US"/>
              </w:rPr>
              <w:t>3</w:t>
            </w:r>
            <w:r w:rsidRPr="00CB111B">
              <w:rPr>
                <w:noProof/>
                <w:color w:val="BFBFBF" w:themeColor="background1" w:themeShade="BF"/>
                <w:lang w:val="en-US"/>
              </w:rPr>
              <w:t xml:space="preserve"> in table #3</w:t>
            </w:r>
          </w:p>
        </w:tc>
        <w:tc>
          <w:tcPr>
            <w:tcW w:w="1897" w:type="dxa"/>
            <w:vAlign w:val="center"/>
          </w:tcPr>
          <w:p w14:paraId="0B705089" w14:textId="57E06847" w:rsidR="008719EA" w:rsidRDefault="0067145B" w:rsidP="003276D5">
            <w:pPr>
              <w:keepNext/>
              <w:autoSpaceDE w:val="0"/>
              <w:autoSpaceDN w:val="0"/>
              <w:adjustRightInd w:val="0"/>
              <w:jc w:val="center"/>
              <w:rPr>
                <w:noProof/>
                <w:lang w:val="en-US"/>
              </w:rPr>
            </w:pPr>
            <w:r>
              <w:rPr>
                <w:noProof/>
                <w:lang w:val="en-US"/>
              </w:rPr>
              <w:t>2/4</w:t>
            </w:r>
          </w:p>
        </w:tc>
        <w:tc>
          <w:tcPr>
            <w:tcW w:w="1897" w:type="dxa"/>
            <w:vAlign w:val="center"/>
          </w:tcPr>
          <w:p w14:paraId="6ECE3D02" w14:textId="570D5B0F" w:rsidR="008719EA" w:rsidRDefault="0067145B" w:rsidP="003276D5">
            <w:pPr>
              <w:keepNext/>
              <w:autoSpaceDE w:val="0"/>
              <w:autoSpaceDN w:val="0"/>
              <w:adjustRightInd w:val="0"/>
              <w:jc w:val="center"/>
              <w:rPr>
                <w:noProof/>
                <w:lang w:val="en-US"/>
              </w:rPr>
            </w:pPr>
            <w:r>
              <w:rPr>
                <w:noProof/>
                <w:lang w:val="en-US"/>
              </w:rPr>
              <w:t>1/4</w:t>
            </w:r>
          </w:p>
        </w:tc>
        <w:tc>
          <w:tcPr>
            <w:tcW w:w="1897" w:type="dxa"/>
            <w:vAlign w:val="center"/>
          </w:tcPr>
          <w:p w14:paraId="79075A21" w14:textId="366B448A" w:rsidR="008719EA" w:rsidRDefault="0067145B" w:rsidP="003276D5">
            <w:pPr>
              <w:keepNext/>
              <w:autoSpaceDE w:val="0"/>
              <w:autoSpaceDN w:val="0"/>
              <w:adjustRightInd w:val="0"/>
              <w:jc w:val="center"/>
              <w:rPr>
                <w:noProof/>
                <w:lang w:val="en-US"/>
              </w:rPr>
            </w:pPr>
            <w:r>
              <w:rPr>
                <w:noProof/>
                <w:lang w:val="en-US"/>
              </w:rPr>
              <w:t>1/4</w:t>
            </w:r>
          </w:p>
        </w:tc>
      </w:tr>
      <w:tr w:rsidR="008719EA" w14:paraId="21934A8E" w14:textId="77777777" w:rsidTr="003276D5">
        <w:tc>
          <w:tcPr>
            <w:tcW w:w="3325" w:type="dxa"/>
          </w:tcPr>
          <w:p w14:paraId="157F3BBA" w14:textId="1B5798EF" w:rsidR="00CB111B" w:rsidRDefault="00CB111B" w:rsidP="00CB111B">
            <w:pPr>
              <w:keepNext/>
              <w:autoSpaceDE w:val="0"/>
              <w:autoSpaceDN w:val="0"/>
              <w:adjustRightInd w:val="0"/>
              <w:jc w:val="both"/>
              <w:rPr>
                <w:noProof/>
                <w:lang w:val="en-US"/>
              </w:rPr>
            </w:pPr>
            <w:r>
              <w:rPr>
                <w:noProof/>
                <w:lang w:val="en-US"/>
              </w:rPr>
              <w:t>% Sev.</w:t>
            </w:r>
            <w:r w:rsidR="004F3EB7">
              <w:rPr>
                <w:noProof/>
                <w:lang w:val="en-US"/>
              </w:rPr>
              <w:t>4</w:t>
            </w:r>
          </w:p>
          <w:p w14:paraId="31476562" w14:textId="2C33C002" w:rsidR="008719EA" w:rsidRDefault="00CB111B" w:rsidP="00CB111B">
            <w:pPr>
              <w:keepNext/>
              <w:autoSpaceDE w:val="0"/>
              <w:autoSpaceDN w:val="0"/>
              <w:adjustRightInd w:val="0"/>
              <w:jc w:val="both"/>
              <w:rPr>
                <w:noProof/>
                <w:lang w:val="en-US"/>
              </w:rPr>
            </w:pPr>
            <w:r w:rsidRPr="00CB111B">
              <w:rPr>
                <w:noProof/>
                <w:color w:val="BFBFBF" w:themeColor="background1" w:themeShade="BF"/>
                <w:lang w:val="en-US"/>
              </w:rPr>
              <w:t xml:space="preserve">Ex: Eval A count / total sevs </w:t>
            </w:r>
            <w:r w:rsidR="004F3EB7">
              <w:rPr>
                <w:noProof/>
                <w:color w:val="BFBFBF" w:themeColor="background1" w:themeShade="BF"/>
                <w:lang w:val="en-US"/>
              </w:rPr>
              <w:t>4</w:t>
            </w:r>
            <w:r w:rsidRPr="00CB111B">
              <w:rPr>
                <w:noProof/>
                <w:color w:val="BFBFBF" w:themeColor="background1" w:themeShade="BF"/>
                <w:lang w:val="en-US"/>
              </w:rPr>
              <w:t xml:space="preserve"> in table #3</w:t>
            </w:r>
          </w:p>
        </w:tc>
        <w:tc>
          <w:tcPr>
            <w:tcW w:w="1897" w:type="dxa"/>
            <w:vAlign w:val="center"/>
          </w:tcPr>
          <w:p w14:paraId="1B091DE5" w14:textId="5CFFB6DF" w:rsidR="008719EA" w:rsidRDefault="00C226AA" w:rsidP="003276D5">
            <w:pPr>
              <w:keepNext/>
              <w:autoSpaceDE w:val="0"/>
              <w:autoSpaceDN w:val="0"/>
              <w:adjustRightInd w:val="0"/>
              <w:jc w:val="center"/>
              <w:rPr>
                <w:noProof/>
                <w:lang w:val="en-US"/>
              </w:rPr>
            </w:pPr>
            <w:r>
              <w:rPr>
                <w:noProof/>
                <w:lang w:val="en-US"/>
              </w:rPr>
              <w:t>0/1</w:t>
            </w:r>
          </w:p>
        </w:tc>
        <w:tc>
          <w:tcPr>
            <w:tcW w:w="1897" w:type="dxa"/>
            <w:vAlign w:val="center"/>
          </w:tcPr>
          <w:p w14:paraId="47CCA3FF" w14:textId="6E3B8B9A" w:rsidR="008719EA" w:rsidRDefault="00C226AA" w:rsidP="003276D5">
            <w:pPr>
              <w:keepNext/>
              <w:autoSpaceDE w:val="0"/>
              <w:autoSpaceDN w:val="0"/>
              <w:adjustRightInd w:val="0"/>
              <w:jc w:val="center"/>
              <w:rPr>
                <w:noProof/>
                <w:lang w:val="en-US"/>
              </w:rPr>
            </w:pPr>
            <w:r>
              <w:rPr>
                <w:noProof/>
                <w:lang w:val="en-US"/>
              </w:rPr>
              <w:t>1/1</w:t>
            </w:r>
          </w:p>
        </w:tc>
        <w:tc>
          <w:tcPr>
            <w:tcW w:w="1897" w:type="dxa"/>
            <w:vAlign w:val="center"/>
          </w:tcPr>
          <w:p w14:paraId="10BC4442" w14:textId="0FB2FEEF" w:rsidR="008719EA" w:rsidRDefault="00C226AA" w:rsidP="003276D5">
            <w:pPr>
              <w:keepNext/>
              <w:autoSpaceDE w:val="0"/>
              <w:autoSpaceDN w:val="0"/>
              <w:adjustRightInd w:val="0"/>
              <w:jc w:val="center"/>
              <w:rPr>
                <w:noProof/>
                <w:lang w:val="en-US"/>
              </w:rPr>
            </w:pPr>
            <w:r>
              <w:rPr>
                <w:noProof/>
                <w:lang w:val="en-US"/>
              </w:rPr>
              <w:t>0/1</w:t>
            </w:r>
          </w:p>
        </w:tc>
      </w:tr>
      <w:tr w:rsidR="008719EA" w14:paraId="762EDC84" w14:textId="77777777" w:rsidTr="003276D5">
        <w:tc>
          <w:tcPr>
            <w:tcW w:w="3325" w:type="dxa"/>
          </w:tcPr>
          <w:p w14:paraId="623BA312" w14:textId="0765D2E3" w:rsidR="0013218D" w:rsidRPr="00F4392D" w:rsidRDefault="00DE3D2B" w:rsidP="0013218D">
            <w:pPr>
              <w:keepNext/>
              <w:autoSpaceDE w:val="0"/>
              <w:autoSpaceDN w:val="0"/>
              <w:adjustRightInd w:val="0"/>
              <w:jc w:val="both"/>
              <w:rPr>
                <w:b/>
                <w:bCs/>
                <w:noProof/>
                <w:lang w:val="en-US"/>
              </w:rPr>
            </w:pPr>
            <w:r w:rsidRPr="00F4392D">
              <w:rPr>
                <w:b/>
                <w:bCs/>
                <w:noProof/>
                <w:lang w:val="en-US"/>
              </w:rPr>
              <w:t>Total (sev 3&amp;4)</w:t>
            </w:r>
          </w:p>
          <w:p w14:paraId="2A9FF45E" w14:textId="013AE37F" w:rsidR="008719EA" w:rsidRDefault="0013218D" w:rsidP="0013218D">
            <w:pPr>
              <w:keepNext/>
              <w:autoSpaceDE w:val="0"/>
              <w:autoSpaceDN w:val="0"/>
              <w:adjustRightInd w:val="0"/>
              <w:jc w:val="both"/>
              <w:rPr>
                <w:noProof/>
                <w:lang w:val="en-US"/>
              </w:rPr>
            </w:pPr>
            <w:r w:rsidRPr="00CB111B">
              <w:rPr>
                <w:noProof/>
                <w:color w:val="BFBFBF" w:themeColor="background1" w:themeShade="BF"/>
                <w:lang w:val="en-US"/>
              </w:rPr>
              <w:t xml:space="preserve">Ex: Eval A count / total sevs </w:t>
            </w:r>
            <w:r w:rsidR="008E12AC">
              <w:rPr>
                <w:noProof/>
                <w:color w:val="BFBFBF" w:themeColor="background1" w:themeShade="BF"/>
                <w:lang w:val="en-US"/>
              </w:rPr>
              <w:t>3&amp;4</w:t>
            </w:r>
            <w:r w:rsidRPr="00CB111B">
              <w:rPr>
                <w:noProof/>
                <w:color w:val="BFBFBF" w:themeColor="background1" w:themeShade="BF"/>
                <w:lang w:val="en-US"/>
              </w:rPr>
              <w:t xml:space="preserve"> in table #3</w:t>
            </w:r>
          </w:p>
        </w:tc>
        <w:tc>
          <w:tcPr>
            <w:tcW w:w="1897" w:type="dxa"/>
            <w:vAlign w:val="center"/>
          </w:tcPr>
          <w:p w14:paraId="556E7843" w14:textId="53AEDFE1" w:rsidR="008719EA" w:rsidRDefault="00A53AEE" w:rsidP="003276D5">
            <w:pPr>
              <w:keepNext/>
              <w:autoSpaceDE w:val="0"/>
              <w:autoSpaceDN w:val="0"/>
              <w:adjustRightInd w:val="0"/>
              <w:jc w:val="center"/>
              <w:rPr>
                <w:noProof/>
                <w:lang w:val="en-US"/>
              </w:rPr>
            </w:pPr>
            <w:r>
              <w:rPr>
                <w:noProof/>
                <w:lang w:val="en-US"/>
              </w:rPr>
              <w:t>2/5</w:t>
            </w:r>
          </w:p>
        </w:tc>
        <w:tc>
          <w:tcPr>
            <w:tcW w:w="1897" w:type="dxa"/>
            <w:vAlign w:val="center"/>
          </w:tcPr>
          <w:p w14:paraId="0A089270" w14:textId="7E09DAEB" w:rsidR="008719EA" w:rsidRDefault="00A53AEE" w:rsidP="003276D5">
            <w:pPr>
              <w:keepNext/>
              <w:autoSpaceDE w:val="0"/>
              <w:autoSpaceDN w:val="0"/>
              <w:adjustRightInd w:val="0"/>
              <w:jc w:val="center"/>
              <w:rPr>
                <w:noProof/>
                <w:lang w:val="en-US"/>
              </w:rPr>
            </w:pPr>
            <w:r>
              <w:rPr>
                <w:noProof/>
                <w:lang w:val="en-US"/>
              </w:rPr>
              <w:t>2/5</w:t>
            </w:r>
          </w:p>
        </w:tc>
        <w:tc>
          <w:tcPr>
            <w:tcW w:w="1897" w:type="dxa"/>
            <w:vAlign w:val="center"/>
          </w:tcPr>
          <w:p w14:paraId="05E67BFA" w14:textId="1558E315" w:rsidR="008719EA" w:rsidRDefault="00A53AEE" w:rsidP="003276D5">
            <w:pPr>
              <w:keepNext/>
              <w:autoSpaceDE w:val="0"/>
              <w:autoSpaceDN w:val="0"/>
              <w:adjustRightInd w:val="0"/>
              <w:jc w:val="center"/>
              <w:rPr>
                <w:noProof/>
                <w:lang w:val="en-US"/>
              </w:rPr>
            </w:pPr>
            <w:r>
              <w:rPr>
                <w:noProof/>
                <w:lang w:val="en-US"/>
              </w:rPr>
              <w:t>1/5</w:t>
            </w:r>
          </w:p>
        </w:tc>
      </w:tr>
      <w:tr w:rsidR="008719EA" w14:paraId="46B6E76F" w14:textId="77777777" w:rsidTr="003276D5">
        <w:tc>
          <w:tcPr>
            <w:tcW w:w="3325" w:type="dxa"/>
          </w:tcPr>
          <w:p w14:paraId="647CFCB6" w14:textId="0A91BD61" w:rsidR="0013218D" w:rsidRPr="00F4392D" w:rsidRDefault="008E12AC" w:rsidP="0013218D">
            <w:pPr>
              <w:keepNext/>
              <w:autoSpaceDE w:val="0"/>
              <w:autoSpaceDN w:val="0"/>
              <w:adjustRightInd w:val="0"/>
              <w:jc w:val="both"/>
              <w:rPr>
                <w:b/>
                <w:bCs/>
                <w:noProof/>
                <w:lang w:val="en-US"/>
              </w:rPr>
            </w:pPr>
            <w:r w:rsidRPr="00F4392D">
              <w:rPr>
                <w:b/>
                <w:bCs/>
                <w:noProof/>
                <w:lang w:val="en-US"/>
              </w:rPr>
              <w:t>Total (all severity levels)</w:t>
            </w:r>
          </w:p>
          <w:p w14:paraId="7ECEA4B7" w14:textId="418DCE94" w:rsidR="008719EA" w:rsidRDefault="0013218D" w:rsidP="0013218D">
            <w:pPr>
              <w:keepNext/>
              <w:autoSpaceDE w:val="0"/>
              <w:autoSpaceDN w:val="0"/>
              <w:adjustRightInd w:val="0"/>
              <w:jc w:val="both"/>
              <w:rPr>
                <w:noProof/>
                <w:lang w:val="en-US"/>
              </w:rPr>
            </w:pPr>
            <w:r w:rsidRPr="00CB111B">
              <w:rPr>
                <w:noProof/>
                <w:color w:val="BFBFBF" w:themeColor="background1" w:themeShade="BF"/>
                <w:lang w:val="en-US"/>
              </w:rPr>
              <w:t>Ex: Eval A</w:t>
            </w:r>
            <w:r w:rsidR="00F4392D">
              <w:rPr>
                <w:noProof/>
                <w:color w:val="BFBFBF" w:themeColor="background1" w:themeShade="BF"/>
                <w:lang w:val="en-US"/>
              </w:rPr>
              <w:t xml:space="preserve"> total</w:t>
            </w:r>
            <w:r w:rsidRPr="00CB111B">
              <w:rPr>
                <w:noProof/>
                <w:color w:val="BFBFBF" w:themeColor="background1" w:themeShade="BF"/>
                <w:lang w:val="en-US"/>
              </w:rPr>
              <w:t xml:space="preserve"> count / total </w:t>
            </w:r>
            <w:r w:rsidR="00C86347">
              <w:rPr>
                <w:noProof/>
                <w:color w:val="BFBFBF" w:themeColor="background1" w:themeShade="BF"/>
                <w:lang w:val="en-US"/>
              </w:rPr>
              <w:t xml:space="preserve">all </w:t>
            </w:r>
            <w:r w:rsidRPr="00CB111B">
              <w:rPr>
                <w:noProof/>
                <w:color w:val="BFBFBF" w:themeColor="background1" w:themeShade="BF"/>
                <w:lang w:val="en-US"/>
              </w:rPr>
              <w:t xml:space="preserve">sevs </w:t>
            </w:r>
            <w:r w:rsidR="00F4392D">
              <w:rPr>
                <w:noProof/>
                <w:color w:val="BFBFBF" w:themeColor="background1" w:themeShade="BF"/>
                <w:lang w:val="en-US"/>
              </w:rPr>
              <w:t xml:space="preserve">found by all </w:t>
            </w:r>
            <w:r w:rsidRPr="00CB111B">
              <w:rPr>
                <w:noProof/>
                <w:color w:val="BFBFBF" w:themeColor="background1" w:themeShade="BF"/>
                <w:lang w:val="en-US"/>
              </w:rPr>
              <w:t>in table #3</w:t>
            </w:r>
          </w:p>
        </w:tc>
        <w:tc>
          <w:tcPr>
            <w:tcW w:w="1897" w:type="dxa"/>
            <w:vAlign w:val="center"/>
          </w:tcPr>
          <w:p w14:paraId="58920EEB" w14:textId="33EFEB52" w:rsidR="008719EA" w:rsidRDefault="00BA0FEC" w:rsidP="003276D5">
            <w:pPr>
              <w:keepNext/>
              <w:autoSpaceDE w:val="0"/>
              <w:autoSpaceDN w:val="0"/>
              <w:adjustRightInd w:val="0"/>
              <w:jc w:val="center"/>
              <w:rPr>
                <w:noProof/>
                <w:lang w:val="en-US"/>
              </w:rPr>
            </w:pPr>
            <w:r>
              <w:rPr>
                <w:noProof/>
                <w:lang w:val="en-US"/>
              </w:rPr>
              <w:t>8/24</w:t>
            </w:r>
          </w:p>
        </w:tc>
        <w:tc>
          <w:tcPr>
            <w:tcW w:w="1897" w:type="dxa"/>
            <w:vAlign w:val="center"/>
          </w:tcPr>
          <w:p w14:paraId="765332BF" w14:textId="1763FEE7" w:rsidR="008719EA" w:rsidRDefault="00BA0FEC" w:rsidP="003276D5">
            <w:pPr>
              <w:keepNext/>
              <w:autoSpaceDE w:val="0"/>
              <w:autoSpaceDN w:val="0"/>
              <w:adjustRightInd w:val="0"/>
              <w:jc w:val="center"/>
              <w:rPr>
                <w:noProof/>
                <w:lang w:val="en-US"/>
              </w:rPr>
            </w:pPr>
            <w:r>
              <w:rPr>
                <w:noProof/>
                <w:lang w:val="en-US"/>
              </w:rPr>
              <w:t>9/24</w:t>
            </w:r>
          </w:p>
        </w:tc>
        <w:tc>
          <w:tcPr>
            <w:tcW w:w="1897" w:type="dxa"/>
            <w:vAlign w:val="center"/>
          </w:tcPr>
          <w:p w14:paraId="70CEC05F" w14:textId="53D6DF00" w:rsidR="008719EA" w:rsidRDefault="00BA0FEC" w:rsidP="003276D5">
            <w:pPr>
              <w:keepNext/>
              <w:autoSpaceDE w:val="0"/>
              <w:autoSpaceDN w:val="0"/>
              <w:adjustRightInd w:val="0"/>
              <w:jc w:val="center"/>
              <w:rPr>
                <w:noProof/>
                <w:lang w:val="en-US"/>
              </w:rPr>
            </w:pPr>
            <w:r>
              <w:rPr>
                <w:noProof/>
                <w:lang w:val="en-US"/>
              </w:rPr>
              <w:t>9/24</w:t>
            </w:r>
          </w:p>
        </w:tc>
      </w:tr>
    </w:tbl>
    <w:p w14:paraId="28FB84C5" w14:textId="557AF0D0" w:rsidR="00010AC8" w:rsidRDefault="00010AC8" w:rsidP="00010AC8">
      <w:pPr>
        <w:autoSpaceDE w:val="0"/>
        <w:autoSpaceDN w:val="0"/>
        <w:adjustRightInd w:val="0"/>
        <w:spacing w:after="0" w:line="240" w:lineRule="auto"/>
        <w:rPr>
          <w:noProof/>
          <w:lang w:val="en-US"/>
        </w:rPr>
      </w:pPr>
    </w:p>
    <w:p w14:paraId="3B0B0052" w14:textId="17527E88" w:rsidR="00010AC8" w:rsidRDefault="00010AC8" w:rsidP="00010AC8">
      <w:pPr>
        <w:autoSpaceDE w:val="0"/>
        <w:autoSpaceDN w:val="0"/>
        <w:adjustRightInd w:val="0"/>
        <w:spacing w:after="0" w:line="240" w:lineRule="auto"/>
        <w:rPr>
          <w:noProof/>
          <w:lang w:val="en-US"/>
        </w:rPr>
      </w:pPr>
      <w:r>
        <w:rPr>
          <w:noProof/>
          <w:lang w:val="en-US"/>
        </w:rPr>
        <w:t>** Note that the bottom 2 rows are NOT calculated by adding the numbers above</w:t>
      </w:r>
    </w:p>
    <w:p w14:paraId="1A29486E" w14:textId="77777777" w:rsidR="00010AC8" w:rsidRDefault="00010AC8" w:rsidP="00010AC8">
      <w:pPr>
        <w:autoSpaceDE w:val="0"/>
        <w:autoSpaceDN w:val="0"/>
        <w:adjustRightInd w:val="0"/>
        <w:spacing w:after="0" w:line="240" w:lineRule="auto"/>
        <w:rPr>
          <w:noProof/>
          <w:lang w:val="en-US"/>
        </w:rPr>
      </w:pPr>
    </w:p>
    <w:p w14:paraId="564F5D12" w14:textId="0303C57D" w:rsidR="00CB111B" w:rsidRDefault="00580824" w:rsidP="003B5823">
      <w:pPr>
        <w:pStyle w:val="Heading2"/>
        <w:numPr>
          <w:ilvl w:val="0"/>
          <w:numId w:val="21"/>
        </w:numPr>
        <w:ind w:left="0" w:firstLine="360"/>
        <w:rPr>
          <w:noProof/>
          <w:lang w:val="en-US"/>
        </w:rPr>
      </w:pPr>
      <w:bookmarkStart w:id="5" w:name="_Toc185854317"/>
      <w:r>
        <w:rPr>
          <w:noProof/>
          <w:lang w:val="en-US"/>
        </w:rPr>
        <w:t>Merge summarizing recommendations</w:t>
      </w:r>
      <w:r w:rsidRPr="00010AC8">
        <w:rPr>
          <w:noProof/>
          <w:lang w:val="en-US"/>
        </w:rPr>
        <w:t>.</w:t>
      </w:r>
      <w:bookmarkEnd w:id="5"/>
      <w:r w:rsidRPr="00010AC8">
        <w:rPr>
          <w:noProof/>
          <w:lang w:val="en-US"/>
        </w:rPr>
        <w:t xml:space="preserve"> </w:t>
      </w:r>
    </w:p>
    <w:p w14:paraId="75BD27B9" w14:textId="12C850BB" w:rsidR="005C481F" w:rsidRPr="005C481F" w:rsidRDefault="005C481F" w:rsidP="003B5823">
      <w:pPr>
        <w:pStyle w:val="ListParagraph"/>
        <w:tabs>
          <w:tab w:val="left" w:pos="720"/>
        </w:tabs>
        <w:autoSpaceDE w:val="0"/>
        <w:autoSpaceDN w:val="0"/>
        <w:adjustRightInd w:val="0"/>
        <w:spacing w:after="0" w:line="240" w:lineRule="auto"/>
        <w:jc w:val="both"/>
        <w:rPr>
          <w:noProof/>
          <w:lang w:val="en-US"/>
        </w:rPr>
      </w:pPr>
      <w:r w:rsidRPr="005C481F">
        <w:rPr>
          <w:noProof/>
          <w:lang w:val="en-US"/>
        </w:rPr>
        <w:t>Through this heuristic evaluation, we identified several usability issues that significantly</w:t>
      </w:r>
      <w:r w:rsidR="004745A9">
        <w:rPr>
          <w:noProof/>
          <w:lang w:val="en-US"/>
        </w:rPr>
        <w:t xml:space="preserve"> </w:t>
      </w:r>
      <w:r w:rsidRPr="005C481F">
        <w:rPr>
          <w:noProof/>
          <w:lang w:val="en-US"/>
        </w:rPr>
        <w:t>impact the user experience across the website and mobile application. A recurring problem is the lack of user control and freedom (H3), as users struggle to navigate smoothly due to unresponsive menu options and the absence of clear pathways back to the previous state. Navigation elements, such as the chatbot button being too hidden and the absence of an exit option on the login screen, further contribute to user frustration. Additionally, issues with visibility of system status, such as missing feedback when confirming orders, hinder user confidence and engagement.</w:t>
      </w:r>
    </w:p>
    <w:p w14:paraId="7A53CBEB" w14:textId="77777777" w:rsidR="004135CF" w:rsidRDefault="004135CF" w:rsidP="005C481F">
      <w:pPr>
        <w:pStyle w:val="ListParagraph"/>
        <w:tabs>
          <w:tab w:val="left" w:pos="720"/>
        </w:tabs>
        <w:autoSpaceDE w:val="0"/>
        <w:autoSpaceDN w:val="0"/>
        <w:adjustRightInd w:val="0"/>
        <w:spacing w:after="0" w:line="240" w:lineRule="auto"/>
        <w:jc w:val="both"/>
        <w:rPr>
          <w:ins w:id="6" w:author="{04C50254-038D-4B3D-B64F-6F87FC3B308A}" w:date="2024-12-23T13:58:00Z" w16du:dateUtc="2024-12-23T06:58:00Z"/>
          <w:noProof/>
          <w:lang w:val="en-US"/>
        </w:rPr>
      </w:pPr>
    </w:p>
    <w:p w14:paraId="74A9DD70" w14:textId="77777777" w:rsidR="005C481F" w:rsidRPr="005C481F" w:rsidRDefault="005C481F" w:rsidP="004745A9">
      <w:pPr>
        <w:pStyle w:val="ListParagraph"/>
        <w:tabs>
          <w:tab w:val="left" w:pos="720"/>
        </w:tabs>
        <w:autoSpaceDE w:val="0"/>
        <w:autoSpaceDN w:val="0"/>
        <w:adjustRightInd w:val="0"/>
        <w:spacing w:after="0" w:line="240" w:lineRule="auto"/>
        <w:jc w:val="both"/>
        <w:rPr>
          <w:noProof/>
          <w:lang w:val="en-US"/>
        </w:rPr>
      </w:pPr>
    </w:p>
    <w:p w14:paraId="33A10DFF" w14:textId="77777777" w:rsidR="005C481F" w:rsidRPr="005C481F" w:rsidRDefault="005C481F" w:rsidP="004745A9">
      <w:pPr>
        <w:pStyle w:val="ListParagraph"/>
        <w:tabs>
          <w:tab w:val="left" w:pos="720"/>
        </w:tabs>
        <w:autoSpaceDE w:val="0"/>
        <w:autoSpaceDN w:val="0"/>
        <w:adjustRightInd w:val="0"/>
        <w:spacing w:after="0" w:line="240" w:lineRule="auto"/>
        <w:jc w:val="both"/>
        <w:rPr>
          <w:noProof/>
          <w:lang w:val="en-US"/>
        </w:rPr>
      </w:pPr>
      <w:r w:rsidRPr="005C481F">
        <w:rPr>
          <w:noProof/>
          <w:lang w:val="en-US"/>
        </w:rPr>
        <w:t xml:space="preserve">Consistency and standards (H4) violations were also prevalent, with spelling errors, inconsistent icon placements, and buttons resembling plain text, which confuse users and diminish the interface's credibility. Aesthetic and minimalist design (H8) problems, along with poor flexibility and efficiency of use (H7), were evident in redundant or poorly implemented interface elements that add unnecessary complexity. For example, </w:t>
      </w:r>
      <w:r w:rsidRPr="005C481F">
        <w:rPr>
          <w:noProof/>
          <w:lang w:val="en-US"/>
        </w:rPr>
        <w:lastRenderedPageBreak/>
        <w:t>instructions for rotating 3D models were unclear, and irrelevant icons created clutter, detracting from the app's usability.</w:t>
      </w:r>
    </w:p>
    <w:p w14:paraId="44A2B04D" w14:textId="77777777" w:rsidR="005C481F" w:rsidRPr="005C481F" w:rsidRDefault="005C481F" w:rsidP="004745A9">
      <w:pPr>
        <w:pStyle w:val="ListParagraph"/>
        <w:tabs>
          <w:tab w:val="left" w:pos="720"/>
        </w:tabs>
        <w:autoSpaceDE w:val="0"/>
        <w:autoSpaceDN w:val="0"/>
        <w:adjustRightInd w:val="0"/>
        <w:spacing w:after="0" w:line="240" w:lineRule="auto"/>
        <w:jc w:val="both"/>
        <w:rPr>
          <w:noProof/>
          <w:lang w:val="en-US"/>
        </w:rPr>
      </w:pPr>
    </w:p>
    <w:p w14:paraId="30524A72" w14:textId="77777777" w:rsidR="005C481F" w:rsidRPr="005C481F" w:rsidRDefault="005C481F" w:rsidP="004745A9">
      <w:pPr>
        <w:pStyle w:val="ListParagraph"/>
        <w:tabs>
          <w:tab w:val="left" w:pos="720"/>
        </w:tabs>
        <w:autoSpaceDE w:val="0"/>
        <w:autoSpaceDN w:val="0"/>
        <w:adjustRightInd w:val="0"/>
        <w:spacing w:after="0" w:line="240" w:lineRule="auto"/>
        <w:jc w:val="both"/>
        <w:rPr>
          <w:noProof/>
          <w:lang w:val="en-US"/>
        </w:rPr>
      </w:pPr>
      <w:r w:rsidRPr="005C481F">
        <w:rPr>
          <w:noProof/>
          <w:lang w:val="en-US"/>
        </w:rPr>
        <w:t xml:space="preserve">To address these issues, we recommend improving navigational controls, ensuring all buttons and menu options function correctly, and providing clear feedback to users. Inconsistencies in labeling and icon placement should be fixed to create a cohesive and professional interface. Simplifying design elements and removing redundancies will streamline the user experience, while standardizing the placement of key visual elements, such as the shop icon, across all pages will maintain a clean and predictable layout. Enhancing the visibility of system status and ensuring intuitive navigation will further improve the platform's usability. </w:t>
      </w:r>
    </w:p>
    <w:p w14:paraId="5FFED466" w14:textId="77777777" w:rsidR="005C481F" w:rsidRPr="005C481F" w:rsidRDefault="005C481F" w:rsidP="004745A9">
      <w:pPr>
        <w:pStyle w:val="ListParagraph"/>
        <w:tabs>
          <w:tab w:val="left" w:pos="720"/>
        </w:tabs>
        <w:autoSpaceDE w:val="0"/>
        <w:autoSpaceDN w:val="0"/>
        <w:adjustRightInd w:val="0"/>
        <w:spacing w:after="0" w:line="240" w:lineRule="auto"/>
        <w:jc w:val="both"/>
        <w:rPr>
          <w:noProof/>
          <w:lang w:val="en-US"/>
        </w:rPr>
      </w:pPr>
    </w:p>
    <w:p w14:paraId="476D26F2" w14:textId="4E2736DA" w:rsidR="006B057C" w:rsidRPr="00D53FB0" w:rsidRDefault="005C481F" w:rsidP="004745A9">
      <w:pPr>
        <w:pStyle w:val="ListParagraph"/>
        <w:tabs>
          <w:tab w:val="left" w:pos="720"/>
        </w:tabs>
        <w:autoSpaceDE w:val="0"/>
        <w:autoSpaceDN w:val="0"/>
        <w:adjustRightInd w:val="0"/>
        <w:spacing w:after="0" w:line="240" w:lineRule="auto"/>
        <w:jc w:val="both"/>
        <w:rPr>
          <w:lang w:val="en-US"/>
        </w:rPr>
      </w:pPr>
      <w:r w:rsidRPr="005C481F">
        <w:rPr>
          <w:noProof/>
          <w:lang w:val="en-US"/>
        </w:rPr>
        <w:t>By implementing these changes, the application and website will become more intuitive, efficient, and user-friendly, reducing frustration and increasing customer satisfaction and engagement.</w:t>
      </w:r>
    </w:p>
    <w:sectPr w:rsidR="006B057C" w:rsidRPr="00D53FB0" w:rsidSect="001358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0B9B9" w14:textId="77777777" w:rsidR="00E46F67" w:rsidRDefault="00E46F67" w:rsidP="00AC35B9">
      <w:pPr>
        <w:spacing w:after="0" w:line="240" w:lineRule="auto"/>
      </w:pPr>
      <w:r>
        <w:separator/>
      </w:r>
    </w:p>
  </w:endnote>
  <w:endnote w:type="continuationSeparator" w:id="0">
    <w:p w14:paraId="52B3B919" w14:textId="77777777" w:rsidR="00E46F67" w:rsidRDefault="00E46F67" w:rsidP="00AC35B9">
      <w:pPr>
        <w:spacing w:after="0" w:line="240" w:lineRule="auto"/>
      </w:pPr>
      <w:r>
        <w:continuationSeparator/>
      </w:r>
    </w:p>
  </w:endnote>
  <w:endnote w:type="continuationNotice" w:id="1">
    <w:p w14:paraId="0DE2D81D" w14:textId="77777777" w:rsidR="0091229F" w:rsidRDefault="00912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43959" w14:textId="77777777" w:rsidR="00E46F67" w:rsidRDefault="00E46F67" w:rsidP="00AC35B9">
      <w:pPr>
        <w:spacing w:after="0" w:line="240" w:lineRule="auto"/>
      </w:pPr>
      <w:r>
        <w:separator/>
      </w:r>
    </w:p>
  </w:footnote>
  <w:footnote w:type="continuationSeparator" w:id="0">
    <w:p w14:paraId="634FBAD7" w14:textId="77777777" w:rsidR="00E46F67" w:rsidRDefault="00E46F67" w:rsidP="00AC35B9">
      <w:pPr>
        <w:spacing w:after="0" w:line="240" w:lineRule="auto"/>
      </w:pPr>
      <w:r>
        <w:continuationSeparator/>
      </w:r>
    </w:p>
  </w:footnote>
  <w:footnote w:type="continuationNotice" w:id="1">
    <w:p w14:paraId="4A3D2757" w14:textId="77777777" w:rsidR="0091229F" w:rsidRDefault="0091229F">
      <w:pPr>
        <w:spacing w:after="0" w:line="240" w:lineRule="auto"/>
      </w:pPr>
    </w:p>
  </w:footnote>
  <w:footnote w:id="2">
    <w:p w14:paraId="6E2968E7" w14:textId="77777777" w:rsidR="002C4F8E" w:rsidRDefault="002C4F8E" w:rsidP="007729FE">
      <w:pPr>
        <w:pStyle w:val="FootnoteText"/>
        <w:rPr>
          <w:lang w:val="en-US"/>
        </w:rPr>
      </w:pPr>
      <w:r>
        <w:rPr>
          <w:rStyle w:val="FootnoteReference"/>
        </w:rPr>
        <w:footnoteRef/>
      </w:r>
      <w:r>
        <w:t xml:space="preserve"> </w:t>
      </w:r>
      <w:r>
        <w:rPr>
          <w:lang w:val="en-US"/>
        </w:rPr>
        <w:t>All tasks</w:t>
      </w:r>
    </w:p>
  </w:footnote>
  <w:footnote w:id="3">
    <w:p w14:paraId="54EDB14F" w14:textId="77777777" w:rsidR="007729FE" w:rsidRPr="00FB73A4" w:rsidRDefault="007729FE" w:rsidP="007729FE">
      <w:pPr>
        <w:pStyle w:val="FootnoteText"/>
        <w:rPr>
          <w:lang w:val="en-US"/>
        </w:rPr>
      </w:pPr>
      <w:r>
        <w:rPr>
          <w:rStyle w:val="FootnoteReference"/>
        </w:rPr>
        <w:footnoteRef/>
      </w:r>
      <w:r>
        <w:t xml:space="preserve"> </w:t>
      </w:r>
      <w:r>
        <w:rPr>
          <w:lang w:val="en-US"/>
        </w:rPr>
        <w:t>Simple task</w:t>
      </w:r>
    </w:p>
  </w:footnote>
  <w:footnote w:id="4">
    <w:p w14:paraId="1C05DD69" w14:textId="1E884610" w:rsidR="00E14BF4" w:rsidRDefault="00E14BF4" w:rsidP="00E14BF4">
      <w:pPr>
        <w:pStyle w:val="FootnoteText"/>
        <w:rPr>
          <w:lang w:val="en-US"/>
        </w:rPr>
      </w:pPr>
      <w:r>
        <w:rPr>
          <w:rStyle w:val="FootnoteReference"/>
        </w:rPr>
        <w:footnoteRef/>
      </w:r>
      <w:r>
        <w:t xml:space="preserve"> </w:t>
      </w:r>
      <w:r w:rsidR="00A30348">
        <w:rPr>
          <w:lang w:val="en-US"/>
        </w:rPr>
        <w:t>Moderate</w:t>
      </w:r>
      <w:r>
        <w:rPr>
          <w:lang w:val="en-US"/>
        </w:rPr>
        <w:t xml:space="preserve"> task</w:t>
      </w:r>
    </w:p>
  </w:footnote>
  <w:footnote w:id="5">
    <w:p w14:paraId="19F73AF0" w14:textId="77777777" w:rsidR="00A21D92" w:rsidRDefault="00A21D92" w:rsidP="00A21D92">
      <w:pPr>
        <w:pStyle w:val="FootnoteText"/>
        <w:rPr>
          <w:lang w:val="en-US"/>
        </w:rPr>
      </w:pPr>
      <w:r>
        <w:rPr>
          <w:rStyle w:val="FootnoteReference"/>
        </w:rPr>
        <w:footnoteRef/>
      </w:r>
      <w:r>
        <w:t xml:space="preserve"> </w:t>
      </w:r>
      <w:r>
        <w:rPr>
          <w:lang w:val="en-US"/>
        </w:rPr>
        <w:t>Complex task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58AF"/>
    <w:multiLevelType w:val="hybridMultilevel"/>
    <w:tmpl w:val="05E0DA74"/>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1972FE"/>
    <w:multiLevelType w:val="hybridMultilevel"/>
    <w:tmpl w:val="A3C68C9E"/>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900825"/>
    <w:multiLevelType w:val="hybridMultilevel"/>
    <w:tmpl w:val="EBFC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42946"/>
    <w:multiLevelType w:val="hybridMultilevel"/>
    <w:tmpl w:val="DFFED8B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991166"/>
    <w:multiLevelType w:val="hybridMultilevel"/>
    <w:tmpl w:val="5128C156"/>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DB3B38"/>
    <w:multiLevelType w:val="hybridMultilevel"/>
    <w:tmpl w:val="33D259C2"/>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96E9F"/>
    <w:multiLevelType w:val="hybridMultilevel"/>
    <w:tmpl w:val="90AED59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79704C"/>
    <w:multiLevelType w:val="hybridMultilevel"/>
    <w:tmpl w:val="3958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201F0"/>
    <w:multiLevelType w:val="hybridMultilevel"/>
    <w:tmpl w:val="C2D28E1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953709"/>
    <w:multiLevelType w:val="hybridMultilevel"/>
    <w:tmpl w:val="2B9C73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94408AB"/>
    <w:multiLevelType w:val="hybridMultilevel"/>
    <w:tmpl w:val="C2D28E1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3164A0"/>
    <w:multiLevelType w:val="hybridMultilevel"/>
    <w:tmpl w:val="16FA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47F7A"/>
    <w:multiLevelType w:val="hybridMultilevel"/>
    <w:tmpl w:val="388E2526"/>
    <w:lvl w:ilvl="0" w:tplc="98323EE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7627C6"/>
    <w:multiLevelType w:val="hybridMultilevel"/>
    <w:tmpl w:val="4434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FF2AAB"/>
    <w:multiLevelType w:val="hybridMultilevel"/>
    <w:tmpl w:val="2B9C7386"/>
    <w:lvl w:ilvl="0" w:tplc="7D5CD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861205"/>
    <w:multiLevelType w:val="hybridMultilevel"/>
    <w:tmpl w:val="DFFED8B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954D8A"/>
    <w:multiLevelType w:val="hybridMultilevel"/>
    <w:tmpl w:val="23ACC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8D29B6"/>
    <w:multiLevelType w:val="hybridMultilevel"/>
    <w:tmpl w:val="B8D67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82D3C"/>
    <w:multiLevelType w:val="hybridMultilevel"/>
    <w:tmpl w:val="C2D28E1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3A209E"/>
    <w:multiLevelType w:val="hybridMultilevel"/>
    <w:tmpl w:val="D2D6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6F1BA3"/>
    <w:multiLevelType w:val="hybridMultilevel"/>
    <w:tmpl w:val="B4F23974"/>
    <w:lvl w:ilvl="0" w:tplc="CD780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910767">
    <w:abstractNumId w:val="20"/>
  </w:num>
  <w:num w:numId="2" w16cid:durableId="1860002171">
    <w:abstractNumId w:val="17"/>
  </w:num>
  <w:num w:numId="3" w16cid:durableId="419764427">
    <w:abstractNumId w:val="13"/>
  </w:num>
  <w:num w:numId="4" w16cid:durableId="1064449903">
    <w:abstractNumId w:val="12"/>
  </w:num>
  <w:num w:numId="5" w16cid:durableId="2031105089">
    <w:abstractNumId w:val="8"/>
  </w:num>
  <w:num w:numId="6" w16cid:durableId="13773349">
    <w:abstractNumId w:val="1"/>
  </w:num>
  <w:num w:numId="7" w16cid:durableId="239759931">
    <w:abstractNumId w:val="18"/>
  </w:num>
  <w:num w:numId="8" w16cid:durableId="1613628066">
    <w:abstractNumId w:val="4"/>
  </w:num>
  <w:num w:numId="9" w16cid:durableId="943421921">
    <w:abstractNumId w:val="0"/>
  </w:num>
  <w:num w:numId="10" w16cid:durableId="1294944765">
    <w:abstractNumId w:val="5"/>
  </w:num>
  <w:num w:numId="11" w16cid:durableId="54593845">
    <w:abstractNumId w:val="19"/>
  </w:num>
  <w:num w:numId="12" w16cid:durableId="671493337">
    <w:abstractNumId w:val="11"/>
  </w:num>
  <w:num w:numId="13" w16cid:durableId="1215655950">
    <w:abstractNumId w:val="16"/>
  </w:num>
  <w:num w:numId="14" w16cid:durableId="1630090247">
    <w:abstractNumId w:val="14"/>
  </w:num>
  <w:num w:numId="15" w16cid:durableId="547760562">
    <w:abstractNumId w:val="9"/>
  </w:num>
  <w:num w:numId="16" w16cid:durableId="1101532943">
    <w:abstractNumId w:val="10"/>
  </w:num>
  <w:num w:numId="17" w16cid:durableId="389380861">
    <w:abstractNumId w:val="6"/>
  </w:num>
  <w:num w:numId="18" w16cid:durableId="186455346">
    <w:abstractNumId w:val="3"/>
  </w:num>
  <w:num w:numId="19" w16cid:durableId="1794786180">
    <w:abstractNumId w:val="15"/>
  </w:num>
  <w:num w:numId="20" w16cid:durableId="1328632503">
    <w:abstractNumId w:val="2"/>
  </w:num>
  <w:num w:numId="21" w16cid:durableId="1153327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B9"/>
    <w:rsid w:val="0000171F"/>
    <w:rsid w:val="000052B3"/>
    <w:rsid w:val="000065FD"/>
    <w:rsid w:val="00010AC8"/>
    <w:rsid w:val="00014629"/>
    <w:rsid w:val="00022802"/>
    <w:rsid w:val="00026090"/>
    <w:rsid w:val="00027789"/>
    <w:rsid w:val="000360A2"/>
    <w:rsid w:val="000456FA"/>
    <w:rsid w:val="00062A6D"/>
    <w:rsid w:val="000645C8"/>
    <w:rsid w:val="000679F0"/>
    <w:rsid w:val="00071030"/>
    <w:rsid w:val="00074C54"/>
    <w:rsid w:val="000752AD"/>
    <w:rsid w:val="00076BF0"/>
    <w:rsid w:val="00076DC0"/>
    <w:rsid w:val="000965DF"/>
    <w:rsid w:val="000C07C9"/>
    <w:rsid w:val="000C7FCD"/>
    <w:rsid w:val="000D5FCB"/>
    <w:rsid w:val="000D7BDE"/>
    <w:rsid w:val="000E206E"/>
    <w:rsid w:val="000E6071"/>
    <w:rsid w:val="000F4504"/>
    <w:rsid w:val="00103FE2"/>
    <w:rsid w:val="001161FA"/>
    <w:rsid w:val="001234A3"/>
    <w:rsid w:val="00130CF7"/>
    <w:rsid w:val="00131659"/>
    <w:rsid w:val="0013218D"/>
    <w:rsid w:val="00132AD0"/>
    <w:rsid w:val="00135824"/>
    <w:rsid w:val="00146F59"/>
    <w:rsid w:val="00167590"/>
    <w:rsid w:val="00171ED2"/>
    <w:rsid w:val="001720D1"/>
    <w:rsid w:val="00175834"/>
    <w:rsid w:val="001821D0"/>
    <w:rsid w:val="00195B80"/>
    <w:rsid w:val="001B6E45"/>
    <w:rsid w:val="001D053F"/>
    <w:rsid w:val="001D1441"/>
    <w:rsid w:val="001D5BB7"/>
    <w:rsid w:val="001D7F50"/>
    <w:rsid w:val="001E04CB"/>
    <w:rsid w:val="001E0661"/>
    <w:rsid w:val="001E5713"/>
    <w:rsid w:val="00204B14"/>
    <w:rsid w:val="002065C7"/>
    <w:rsid w:val="00213F7B"/>
    <w:rsid w:val="00215263"/>
    <w:rsid w:val="00215E4B"/>
    <w:rsid w:val="0022319C"/>
    <w:rsid w:val="00223C8E"/>
    <w:rsid w:val="00224326"/>
    <w:rsid w:val="00244756"/>
    <w:rsid w:val="0025237C"/>
    <w:rsid w:val="002645BD"/>
    <w:rsid w:val="002666D1"/>
    <w:rsid w:val="00267F19"/>
    <w:rsid w:val="002765B5"/>
    <w:rsid w:val="00291959"/>
    <w:rsid w:val="00296F46"/>
    <w:rsid w:val="002A4599"/>
    <w:rsid w:val="002A47DC"/>
    <w:rsid w:val="002A6528"/>
    <w:rsid w:val="002B1A0B"/>
    <w:rsid w:val="002C20A9"/>
    <w:rsid w:val="002C2DAE"/>
    <w:rsid w:val="002C4F8E"/>
    <w:rsid w:val="002C623F"/>
    <w:rsid w:val="002D1D78"/>
    <w:rsid w:val="002D1FCD"/>
    <w:rsid w:val="002D3D9B"/>
    <w:rsid w:val="002D74B3"/>
    <w:rsid w:val="002F5273"/>
    <w:rsid w:val="0030267B"/>
    <w:rsid w:val="00306A55"/>
    <w:rsid w:val="00310D7E"/>
    <w:rsid w:val="003113D7"/>
    <w:rsid w:val="00321DA5"/>
    <w:rsid w:val="003222B4"/>
    <w:rsid w:val="00324F06"/>
    <w:rsid w:val="00324F4C"/>
    <w:rsid w:val="003276D5"/>
    <w:rsid w:val="00335424"/>
    <w:rsid w:val="0034170E"/>
    <w:rsid w:val="00344973"/>
    <w:rsid w:val="00361ABD"/>
    <w:rsid w:val="00380A52"/>
    <w:rsid w:val="00382BC2"/>
    <w:rsid w:val="00397EF2"/>
    <w:rsid w:val="003B5088"/>
    <w:rsid w:val="003B5823"/>
    <w:rsid w:val="003C32B9"/>
    <w:rsid w:val="003C4580"/>
    <w:rsid w:val="003C64DF"/>
    <w:rsid w:val="003D25F8"/>
    <w:rsid w:val="003D40D6"/>
    <w:rsid w:val="003D6A52"/>
    <w:rsid w:val="003D77C4"/>
    <w:rsid w:val="003E3724"/>
    <w:rsid w:val="003E7591"/>
    <w:rsid w:val="003F7782"/>
    <w:rsid w:val="0040778A"/>
    <w:rsid w:val="004135CF"/>
    <w:rsid w:val="00432466"/>
    <w:rsid w:val="004630DD"/>
    <w:rsid w:val="004712E9"/>
    <w:rsid w:val="004745A9"/>
    <w:rsid w:val="004759D3"/>
    <w:rsid w:val="00480D3D"/>
    <w:rsid w:val="00486C5D"/>
    <w:rsid w:val="004871A2"/>
    <w:rsid w:val="00495F18"/>
    <w:rsid w:val="004B137A"/>
    <w:rsid w:val="004B6A59"/>
    <w:rsid w:val="004C2ADB"/>
    <w:rsid w:val="004C31E9"/>
    <w:rsid w:val="004C4304"/>
    <w:rsid w:val="004D1CBC"/>
    <w:rsid w:val="004D5D7F"/>
    <w:rsid w:val="004E723E"/>
    <w:rsid w:val="004E7B13"/>
    <w:rsid w:val="004F0541"/>
    <w:rsid w:val="004F3EB7"/>
    <w:rsid w:val="00500BF8"/>
    <w:rsid w:val="005010EC"/>
    <w:rsid w:val="005110B2"/>
    <w:rsid w:val="00512147"/>
    <w:rsid w:val="00514CA3"/>
    <w:rsid w:val="00542506"/>
    <w:rsid w:val="0055299A"/>
    <w:rsid w:val="00555755"/>
    <w:rsid w:val="00570AC5"/>
    <w:rsid w:val="00572E99"/>
    <w:rsid w:val="005737B3"/>
    <w:rsid w:val="00580824"/>
    <w:rsid w:val="0058425F"/>
    <w:rsid w:val="00584985"/>
    <w:rsid w:val="00584A4B"/>
    <w:rsid w:val="00591B15"/>
    <w:rsid w:val="005B1F81"/>
    <w:rsid w:val="005C481F"/>
    <w:rsid w:val="005C7812"/>
    <w:rsid w:val="005C7EFD"/>
    <w:rsid w:val="005E38FA"/>
    <w:rsid w:val="005E3E28"/>
    <w:rsid w:val="005F1EAF"/>
    <w:rsid w:val="005F37BD"/>
    <w:rsid w:val="00610712"/>
    <w:rsid w:val="00616659"/>
    <w:rsid w:val="006474BD"/>
    <w:rsid w:val="0065248A"/>
    <w:rsid w:val="00656C3D"/>
    <w:rsid w:val="00661F9B"/>
    <w:rsid w:val="00662573"/>
    <w:rsid w:val="0067145B"/>
    <w:rsid w:val="00676D3F"/>
    <w:rsid w:val="00676DE7"/>
    <w:rsid w:val="006904E2"/>
    <w:rsid w:val="006B057C"/>
    <w:rsid w:val="006B17F8"/>
    <w:rsid w:val="006B208D"/>
    <w:rsid w:val="006C06A7"/>
    <w:rsid w:val="006C2923"/>
    <w:rsid w:val="006C3300"/>
    <w:rsid w:val="006E5920"/>
    <w:rsid w:val="006F089A"/>
    <w:rsid w:val="00714478"/>
    <w:rsid w:val="00724BE5"/>
    <w:rsid w:val="00725864"/>
    <w:rsid w:val="007274E7"/>
    <w:rsid w:val="00756FDF"/>
    <w:rsid w:val="007729FE"/>
    <w:rsid w:val="007808BB"/>
    <w:rsid w:val="00791A29"/>
    <w:rsid w:val="007A1F6D"/>
    <w:rsid w:val="007C56C1"/>
    <w:rsid w:val="007D7811"/>
    <w:rsid w:val="007E3D26"/>
    <w:rsid w:val="007E462A"/>
    <w:rsid w:val="007F0C87"/>
    <w:rsid w:val="007F458E"/>
    <w:rsid w:val="007F7BD1"/>
    <w:rsid w:val="008024DB"/>
    <w:rsid w:val="008032DE"/>
    <w:rsid w:val="00824969"/>
    <w:rsid w:val="00832F8A"/>
    <w:rsid w:val="008357CE"/>
    <w:rsid w:val="008369A5"/>
    <w:rsid w:val="00857D25"/>
    <w:rsid w:val="008704E9"/>
    <w:rsid w:val="008719EA"/>
    <w:rsid w:val="008738BB"/>
    <w:rsid w:val="00876272"/>
    <w:rsid w:val="00883F87"/>
    <w:rsid w:val="00887C68"/>
    <w:rsid w:val="0089310A"/>
    <w:rsid w:val="008A09DF"/>
    <w:rsid w:val="008A4335"/>
    <w:rsid w:val="008A5EEB"/>
    <w:rsid w:val="008A6949"/>
    <w:rsid w:val="008B6AAE"/>
    <w:rsid w:val="008D7A77"/>
    <w:rsid w:val="008E12AC"/>
    <w:rsid w:val="008F0FDB"/>
    <w:rsid w:val="008F44B5"/>
    <w:rsid w:val="00903491"/>
    <w:rsid w:val="0090454F"/>
    <w:rsid w:val="009077BF"/>
    <w:rsid w:val="00910FF6"/>
    <w:rsid w:val="0091229F"/>
    <w:rsid w:val="00914660"/>
    <w:rsid w:val="009241F8"/>
    <w:rsid w:val="0097272B"/>
    <w:rsid w:val="00972EC6"/>
    <w:rsid w:val="00973C69"/>
    <w:rsid w:val="009952D7"/>
    <w:rsid w:val="00995A51"/>
    <w:rsid w:val="009A1C47"/>
    <w:rsid w:val="009A263D"/>
    <w:rsid w:val="009C0968"/>
    <w:rsid w:val="009C31AB"/>
    <w:rsid w:val="009D0933"/>
    <w:rsid w:val="009D1067"/>
    <w:rsid w:val="009D1532"/>
    <w:rsid w:val="009D3D3B"/>
    <w:rsid w:val="009E6F13"/>
    <w:rsid w:val="00A129FB"/>
    <w:rsid w:val="00A21BBD"/>
    <w:rsid w:val="00A21D92"/>
    <w:rsid w:val="00A22488"/>
    <w:rsid w:val="00A26E41"/>
    <w:rsid w:val="00A30348"/>
    <w:rsid w:val="00A30DEB"/>
    <w:rsid w:val="00A3328F"/>
    <w:rsid w:val="00A354A0"/>
    <w:rsid w:val="00A460D6"/>
    <w:rsid w:val="00A53AEE"/>
    <w:rsid w:val="00A811F9"/>
    <w:rsid w:val="00AA0A92"/>
    <w:rsid w:val="00AA276C"/>
    <w:rsid w:val="00AA45A9"/>
    <w:rsid w:val="00AB5405"/>
    <w:rsid w:val="00AC35B9"/>
    <w:rsid w:val="00AD1D92"/>
    <w:rsid w:val="00AE3D9B"/>
    <w:rsid w:val="00B03C56"/>
    <w:rsid w:val="00B05BE8"/>
    <w:rsid w:val="00B263F2"/>
    <w:rsid w:val="00B30A30"/>
    <w:rsid w:val="00B30B1E"/>
    <w:rsid w:val="00B33DCA"/>
    <w:rsid w:val="00B3516A"/>
    <w:rsid w:val="00B42AD8"/>
    <w:rsid w:val="00B45DD4"/>
    <w:rsid w:val="00B62AB9"/>
    <w:rsid w:val="00B70D3C"/>
    <w:rsid w:val="00B70FD0"/>
    <w:rsid w:val="00B757D4"/>
    <w:rsid w:val="00B773E5"/>
    <w:rsid w:val="00B84C8A"/>
    <w:rsid w:val="00B92CF3"/>
    <w:rsid w:val="00BA0FEC"/>
    <w:rsid w:val="00BB3EDB"/>
    <w:rsid w:val="00BC1089"/>
    <w:rsid w:val="00BC36FD"/>
    <w:rsid w:val="00BD7662"/>
    <w:rsid w:val="00BE1DCB"/>
    <w:rsid w:val="00BE1EB9"/>
    <w:rsid w:val="00BE31AC"/>
    <w:rsid w:val="00BF479D"/>
    <w:rsid w:val="00C0546B"/>
    <w:rsid w:val="00C06626"/>
    <w:rsid w:val="00C07833"/>
    <w:rsid w:val="00C2168E"/>
    <w:rsid w:val="00C226AA"/>
    <w:rsid w:val="00C234A3"/>
    <w:rsid w:val="00C24D37"/>
    <w:rsid w:val="00C2668D"/>
    <w:rsid w:val="00C45B8C"/>
    <w:rsid w:val="00C46E13"/>
    <w:rsid w:val="00C46F49"/>
    <w:rsid w:val="00C6449F"/>
    <w:rsid w:val="00C67572"/>
    <w:rsid w:val="00C74642"/>
    <w:rsid w:val="00C81B8C"/>
    <w:rsid w:val="00C86058"/>
    <w:rsid w:val="00C86347"/>
    <w:rsid w:val="00C90F32"/>
    <w:rsid w:val="00C94814"/>
    <w:rsid w:val="00CA3491"/>
    <w:rsid w:val="00CA440E"/>
    <w:rsid w:val="00CA4F4B"/>
    <w:rsid w:val="00CA7F73"/>
    <w:rsid w:val="00CB111B"/>
    <w:rsid w:val="00CB32C6"/>
    <w:rsid w:val="00CE0B2A"/>
    <w:rsid w:val="00CF147F"/>
    <w:rsid w:val="00CF245E"/>
    <w:rsid w:val="00D11E62"/>
    <w:rsid w:val="00D20699"/>
    <w:rsid w:val="00D3032D"/>
    <w:rsid w:val="00D32BFC"/>
    <w:rsid w:val="00D3677B"/>
    <w:rsid w:val="00D449D5"/>
    <w:rsid w:val="00D4720C"/>
    <w:rsid w:val="00D5263D"/>
    <w:rsid w:val="00D52E28"/>
    <w:rsid w:val="00D53FB0"/>
    <w:rsid w:val="00D607A1"/>
    <w:rsid w:val="00D745C9"/>
    <w:rsid w:val="00D75DFB"/>
    <w:rsid w:val="00D77F69"/>
    <w:rsid w:val="00D80D30"/>
    <w:rsid w:val="00D8706F"/>
    <w:rsid w:val="00D87407"/>
    <w:rsid w:val="00D913D4"/>
    <w:rsid w:val="00DA7D8E"/>
    <w:rsid w:val="00DC086A"/>
    <w:rsid w:val="00DC78E7"/>
    <w:rsid w:val="00DE3D2B"/>
    <w:rsid w:val="00DF4FD5"/>
    <w:rsid w:val="00DF63D9"/>
    <w:rsid w:val="00E01C0E"/>
    <w:rsid w:val="00E064B6"/>
    <w:rsid w:val="00E13512"/>
    <w:rsid w:val="00E14BF4"/>
    <w:rsid w:val="00E23FF3"/>
    <w:rsid w:val="00E265FF"/>
    <w:rsid w:val="00E3469C"/>
    <w:rsid w:val="00E34BBF"/>
    <w:rsid w:val="00E406B6"/>
    <w:rsid w:val="00E46F67"/>
    <w:rsid w:val="00E47F85"/>
    <w:rsid w:val="00E53290"/>
    <w:rsid w:val="00E579F5"/>
    <w:rsid w:val="00E6477C"/>
    <w:rsid w:val="00E74F5D"/>
    <w:rsid w:val="00E75EEC"/>
    <w:rsid w:val="00E81E00"/>
    <w:rsid w:val="00E85D15"/>
    <w:rsid w:val="00E960B7"/>
    <w:rsid w:val="00EA3A4F"/>
    <w:rsid w:val="00EA7107"/>
    <w:rsid w:val="00ED640D"/>
    <w:rsid w:val="00ED6472"/>
    <w:rsid w:val="00ED6CA3"/>
    <w:rsid w:val="00F002EB"/>
    <w:rsid w:val="00F02A88"/>
    <w:rsid w:val="00F0576A"/>
    <w:rsid w:val="00F2012C"/>
    <w:rsid w:val="00F25A43"/>
    <w:rsid w:val="00F26B5A"/>
    <w:rsid w:val="00F27F2A"/>
    <w:rsid w:val="00F303D2"/>
    <w:rsid w:val="00F33BE9"/>
    <w:rsid w:val="00F42C44"/>
    <w:rsid w:val="00F4392D"/>
    <w:rsid w:val="00F43F90"/>
    <w:rsid w:val="00F83CB5"/>
    <w:rsid w:val="00F8687C"/>
    <w:rsid w:val="00F94E5B"/>
    <w:rsid w:val="00F95502"/>
    <w:rsid w:val="00F96EA1"/>
    <w:rsid w:val="00FA787E"/>
    <w:rsid w:val="00FB34B1"/>
    <w:rsid w:val="00FB5665"/>
    <w:rsid w:val="00FB73A4"/>
    <w:rsid w:val="00FC12F6"/>
    <w:rsid w:val="00FD294A"/>
    <w:rsid w:val="00FD6168"/>
    <w:rsid w:val="00FE7694"/>
    <w:rsid w:val="04900639"/>
    <w:rsid w:val="10E17539"/>
    <w:rsid w:val="1809C26C"/>
    <w:rsid w:val="2722389E"/>
    <w:rsid w:val="2780DC7B"/>
    <w:rsid w:val="3EAD86C7"/>
    <w:rsid w:val="5306D6EC"/>
    <w:rsid w:val="53BB5E0E"/>
    <w:rsid w:val="54BF58B8"/>
    <w:rsid w:val="5F59D599"/>
    <w:rsid w:val="6C7393E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3F8A"/>
  <w15:chartTrackingRefBased/>
  <w15:docId w15:val="{902C30CF-FD09-40C2-B5C3-77FE52C2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1B"/>
    <w:rPr>
      <w:lang w:val="vi-VN"/>
    </w:rPr>
  </w:style>
  <w:style w:type="paragraph" w:styleId="Heading1">
    <w:name w:val="heading 1"/>
    <w:basedOn w:val="Normal"/>
    <w:next w:val="Normal"/>
    <w:link w:val="Heading1Char"/>
    <w:uiPriority w:val="9"/>
    <w:qFormat/>
    <w:rsid w:val="00AC35B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0576A"/>
    <w:pPr>
      <w:keepNext/>
      <w:keepLines/>
      <w:spacing w:before="160" w:after="80"/>
      <w:outlineLvl w:val="1"/>
    </w:pPr>
    <w:rPr>
      <w:rFonts w:asciiTheme="majorHAnsi" w:eastAsiaTheme="majorEastAsia" w:hAnsiTheme="majorHAnsi" w:cstheme="majorBidi"/>
      <w:sz w:val="32"/>
      <w:szCs w:val="40"/>
    </w:rPr>
  </w:style>
  <w:style w:type="paragraph" w:styleId="Heading3">
    <w:name w:val="heading 3"/>
    <w:basedOn w:val="Normal"/>
    <w:next w:val="Normal"/>
    <w:link w:val="Heading3Char"/>
    <w:uiPriority w:val="9"/>
    <w:unhideWhenUsed/>
    <w:qFormat/>
    <w:rsid w:val="00F0576A"/>
    <w:pPr>
      <w:keepNext/>
      <w:keepLines/>
      <w:spacing w:before="160" w:after="80"/>
      <w:outlineLvl w:val="2"/>
    </w:pPr>
    <w:rPr>
      <w:rFonts w:eastAsiaTheme="majorEastAsia" w:cstheme="majorBidi"/>
      <w:sz w:val="28"/>
      <w:szCs w:val="35"/>
    </w:rPr>
  </w:style>
  <w:style w:type="paragraph" w:styleId="Heading4">
    <w:name w:val="heading 4"/>
    <w:basedOn w:val="Normal"/>
    <w:next w:val="Normal"/>
    <w:link w:val="Heading4Char"/>
    <w:uiPriority w:val="9"/>
    <w:semiHidden/>
    <w:unhideWhenUsed/>
    <w:qFormat/>
    <w:rsid w:val="00AC3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B9"/>
    <w:rPr>
      <w:rFonts w:asciiTheme="majorHAnsi" w:eastAsiaTheme="majorEastAsia" w:hAnsiTheme="majorHAnsi" w:cstheme="majorBidi"/>
      <w:color w:val="0F4761" w:themeColor="accent1" w:themeShade="BF"/>
      <w:sz w:val="40"/>
      <w:szCs w:val="50"/>
      <w:lang w:val="vi-VN"/>
    </w:rPr>
  </w:style>
  <w:style w:type="character" w:customStyle="1" w:styleId="Heading2Char">
    <w:name w:val="Heading 2 Char"/>
    <w:basedOn w:val="DefaultParagraphFont"/>
    <w:link w:val="Heading2"/>
    <w:uiPriority w:val="9"/>
    <w:rsid w:val="00F0576A"/>
    <w:rPr>
      <w:rFonts w:asciiTheme="majorHAnsi" w:eastAsiaTheme="majorEastAsia" w:hAnsiTheme="majorHAnsi" w:cstheme="majorBidi"/>
      <w:sz w:val="32"/>
      <w:szCs w:val="40"/>
      <w:lang w:val="vi-VN"/>
    </w:rPr>
  </w:style>
  <w:style w:type="character" w:customStyle="1" w:styleId="Heading3Char">
    <w:name w:val="Heading 3 Char"/>
    <w:basedOn w:val="DefaultParagraphFont"/>
    <w:link w:val="Heading3"/>
    <w:uiPriority w:val="9"/>
    <w:rsid w:val="00F0576A"/>
    <w:rPr>
      <w:rFonts w:eastAsiaTheme="majorEastAsia" w:cstheme="majorBidi"/>
      <w:sz w:val="28"/>
      <w:szCs w:val="35"/>
      <w:lang w:val="vi-VN"/>
    </w:rPr>
  </w:style>
  <w:style w:type="character" w:customStyle="1" w:styleId="Heading4Char">
    <w:name w:val="Heading 4 Char"/>
    <w:basedOn w:val="DefaultParagraphFont"/>
    <w:link w:val="Heading4"/>
    <w:uiPriority w:val="9"/>
    <w:semiHidden/>
    <w:rsid w:val="00AC35B9"/>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AC35B9"/>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AC35B9"/>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AC35B9"/>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AC35B9"/>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AC35B9"/>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AC35B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35B9"/>
    <w:rPr>
      <w:rFonts w:asciiTheme="majorHAnsi" w:eastAsiaTheme="majorEastAsia" w:hAnsiTheme="majorHAnsi" w:cstheme="majorBidi"/>
      <w:spacing w:val="-10"/>
      <w:kern w:val="28"/>
      <w:sz w:val="56"/>
      <w:szCs w:val="71"/>
      <w:lang w:val="vi-VN"/>
    </w:rPr>
  </w:style>
  <w:style w:type="paragraph" w:styleId="Subtitle">
    <w:name w:val="Subtitle"/>
    <w:basedOn w:val="Normal"/>
    <w:next w:val="Normal"/>
    <w:link w:val="SubtitleChar"/>
    <w:uiPriority w:val="11"/>
    <w:qFormat/>
    <w:rsid w:val="00AC35B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C35B9"/>
    <w:rPr>
      <w:rFonts w:eastAsiaTheme="majorEastAsia" w:cstheme="majorBidi"/>
      <w:color w:val="595959" w:themeColor="text1" w:themeTint="A6"/>
      <w:spacing w:val="15"/>
      <w:sz w:val="28"/>
      <w:szCs w:val="35"/>
      <w:lang w:val="vi-VN"/>
    </w:rPr>
  </w:style>
  <w:style w:type="paragraph" w:styleId="Quote">
    <w:name w:val="Quote"/>
    <w:basedOn w:val="Normal"/>
    <w:next w:val="Normal"/>
    <w:link w:val="QuoteChar"/>
    <w:uiPriority w:val="29"/>
    <w:qFormat/>
    <w:rsid w:val="00AC35B9"/>
    <w:pPr>
      <w:spacing w:before="160"/>
      <w:jc w:val="center"/>
    </w:pPr>
    <w:rPr>
      <w:i/>
      <w:iCs/>
      <w:color w:val="404040" w:themeColor="text1" w:themeTint="BF"/>
    </w:rPr>
  </w:style>
  <w:style w:type="character" w:customStyle="1" w:styleId="QuoteChar">
    <w:name w:val="Quote Char"/>
    <w:basedOn w:val="DefaultParagraphFont"/>
    <w:link w:val="Quote"/>
    <w:uiPriority w:val="29"/>
    <w:rsid w:val="00AC35B9"/>
    <w:rPr>
      <w:i/>
      <w:iCs/>
      <w:color w:val="404040" w:themeColor="text1" w:themeTint="BF"/>
      <w:lang w:val="vi-VN"/>
    </w:rPr>
  </w:style>
  <w:style w:type="paragraph" w:styleId="ListParagraph">
    <w:name w:val="List Paragraph"/>
    <w:basedOn w:val="Normal"/>
    <w:uiPriority w:val="34"/>
    <w:qFormat/>
    <w:rsid w:val="00AC35B9"/>
    <w:pPr>
      <w:ind w:left="720"/>
      <w:contextualSpacing/>
    </w:pPr>
  </w:style>
  <w:style w:type="character" w:styleId="IntenseEmphasis">
    <w:name w:val="Intense Emphasis"/>
    <w:basedOn w:val="DefaultParagraphFont"/>
    <w:uiPriority w:val="21"/>
    <w:qFormat/>
    <w:rsid w:val="00AC35B9"/>
    <w:rPr>
      <w:i/>
      <w:iCs/>
      <w:color w:val="0F4761" w:themeColor="accent1" w:themeShade="BF"/>
    </w:rPr>
  </w:style>
  <w:style w:type="paragraph" w:styleId="IntenseQuote">
    <w:name w:val="Intense Quote"/>
    <w:basedOn w:val="Normal"/>
    <w:next w:val="Normal"/>
    <w:link w:val="IntenseQuoteChar"/>
    <w:uiPriority w:val="30"/>
    <w:qFormat/>
    <w:rsid w:val="00AC3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5B9"/>
    <w:rPr>
      <w:i/>
      <w:iCs/>
      <w:color w:val="0F4761" w:themeColor="accent1" w:themeShade="BF"/>
      <w:lang w:val="vi-VN"/>
    </w:rPr>
  </w:style>
  <w:style w:type="character" w:styleId="IntenseReference">
    <w:name w:val="Intense Reference"/>
    <w:basedOn w:val="DefaultParagraphFont"/>
    <w:uiPriority w:val="32"/>
    <w:qFormat/>
    <w:rsid w:val="00AC35B9"/>
    <w:rPr>
      <w:b/>
      <w:bCs/>
      <w:smallCaps/>
      <w:color w:val="0F4761" w:themeColor="accent1" w:themeShade="BF"/>
      <w:spacing w:val="5"/>
    </w:rPr>
  </w:style>
  <w:style w:type="paragraph" w:styleId="FootnoteText">
    <w:name w:val="footnote text"/>
    <w:basedOn w:val="Normal"/>
    <w:link w:val="FootnoteTextChar"/>
    <w:uiPriority w:val="99"/>
    <w:semiHidden/>
    <w:unhideWhenUsed/>
    <w:rsid w:val="00AC35B9"/>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AC35B9"/>
    <w:rPr>
      <w:sz w:val="20"/>
      <w:szCs w:val="25"/>
      <w:lang w:val="vi-VN"/>
    </w:rPr>
  </w:style>
  <w:style w:type="character" w:styleId="FootnoteReference">
    <w:name w:val="footnote reference"/>
    <w:basedOn w:val="DefaultParagraphFont"/>
    <w:uiPriority w:val="99"/>
    <w:semiHidden/>
    <w:unhideWhenUsed/>
    <w:rsid w:val="00AC35B9"/>
    <w:rPr>
      <w:vertAlign w:val="superscript"/>
    </w:rPr>
  </w:style>
  <w:style w:type="character" w:styleId="Hyperlink">
    <w:name w:val="Hyperlink"/>
    <w:basedOn w:val="DefaultParagraphFont"/>
    <w:uiPriority w:val="99"/>
    <w:unhideWhenUsed/>
    <w:rsid w:val="00135824"/>
    <w:rPr>
      <w:color w:val="467886" w:themeColor="hyperlink"/>
      <w:u w:val="single"/>
    </w:rPr>
  </w:style>
  <w:style w:type="character" w:styleId="UnresolvedMention">
    <w:name w:val="Unresolved Mention"/>
    <w:basedOn w:val="DefaultParagraphFont"/>
    <w:uiPriority w:val="99"/>
    <w:semiHidden/>
    <w:unhideWhenUsed/>
    <w:rsid w:val="00135824"/>
    <w:rPr>
      <w:color w:val="605E5C"/>
      <w:shd w:val="clear" w:color="auto" w:fill="E1DFDD"/>
    </w:rPr>
  </w:style>
  <w:style w:type="paragraph" w:styleId="TOCHeading">
    <w:name w:val="TOC Heading"/>
    <w:basedOn w:val="Heading1"/>
    <w:next w:val="Normal"/>
    <w:uiPriority w:val="39"/>
    <w:unhideWhenUsed/>
    <w:qFormat/>
    <w:rsid w:val="002D3D9B"/>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2D3D9B"/>
    <w:pPr>
      <w:spacing w:after="100"/>
      <w:ind w:left="220"/>
    </w:pPr>
  </w:style>
  <w:style w:type="paragraph" w:styleId="TOC3">
    <w:name w:val="toc 3"/>
    <w:basedOn w:val="Normal"/>
    <w:next w:val="Normal"/>
    <w:autoRedefine/>
    <w:uiPriority w:val="39"/>
    <w:unhideWhenUsed/>
    <w:rsid w:val="002D3D9B"/>
    <w:pPr>
      <w:spacing w:after="100"/>
      <w:ind w:left="440"/>
    </w:pPr>
  </w:style>
  <w:style w:type="paragraph" w:styleId="EndnoteText">
    <w:name w:val="endnote text"/>
    <w:basedOn w:val="Normal"/>
    <w:link w:val="EndnoteTextChar"/>
    <w:uiPriority w:val="99"/>
    <w:semiHidden/>
    <w:unhideWhenUsed/>
    <w:rsid w:val="005737B3"/>
    <w:pPr>
      <w:spacing w:after="0" w:line="240" w:lineRule="auto"/>
    </w:pPr>
    <w:rPr>
      <w:sz w:val="20"/>
      <w:szCs w:val="25"/>
    </w:rPr>
  </w:style>
  <w:style w:type="character" w:customStyle="1" w:styleId="EndnoteTextChar">
    <w:name w:val="Endnote Text Char"/>
    <w:basedOn w:val="DefaultParagraphFont"/>
    <w:link w:val="EndnoteText"/>
    <w:uiPriority w:val="99"/>
    <w:semiHidden/>
    <w:rsid w:val="005737B3"/>
    <w:rPr>
      <w:sz w:val="20"/>
      <w:szCs w:val="25"/>
      <w:lang w:val="vi-VN"/>
    </w:rPr>
  </w:style>
  <w:style w:type="character" w:styleId="EndnoteReference">
    <w:name w:val="endnote reference"/>
    <w:basedOn w:val="DefaultParagraphFont"/>
    <w:uiPriority w:val="99"/>
    <w:semiHidden/>
    <w:unhideWhenUsed/>
    <w:rsid w:val="005737B3"/>
    <w:rPr>
      <w:vertAlign w:val="superscript"/>
    </w:rPr>
  </w:style>
  <w:style w:type="character" w:styleId="FollowedHyperlink">
    <w:name w:val="FollowedHyperlink"/>
    <w:basedOn w:val="DefaultParagraphFont"/>
    <w:uiPriority w:val="99"/>
    <w:semiHidden/>
    <w:unhideWhenUsed/>
    <w:rsid w:val="00D77F69"/>
    <w:rPr>
      <w:color w:val="96607D" w:themeColor="followedHyperlink"/>
      <w:u w:val="single"/>
    </w:rPr>
  </w:style>
  <w:style w:type="table" w:styleId="TableGrid">
    <w:name w:val="Table Grid"/>
    <w:basedOn w:val="TableNormal"/>
    <w:uiPriority w:val="39"/>
    <w:rsid w:val="00F94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122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229F"/>
    <w:rPr>
      <w:lang w:val="vi-VN"/>
    </w:rPr>
  </w:style>
  <w:style w:type="paragraph" w:styleId="Footer">
    <w:name w:val="footer"/>
    <w:basedOn w:val="Normal"/>
    <w:link w:val="FooterChar"/>
    <w:uiPriority w:val="99"/>
    <w:semiHidden/>
    <w:unhideWhenUsed/>
    <w:rsid w:val="009122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229F"/>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666908">
      <w:bodyDiv w:val="1"/>
      <w:marLeft w:val="0"/>
      <w:marRight w:val="0"/>
      <w:marTop w:val="0"/>
      <w:marBottom w:val="0"/>
      <w:divBdr>
        <w:top w:val="none" w:sz="0" w:space="0" w:color="auto"/>
        <w:left w:val="none" w:sz="0" w:space="0" w:color="auto"/>
        <w:bottom w:val="none" w:sz="0" w:space="0" w:color="auto"/>
        <w:right w:val="none" w:sz="0" w:space="0" w:color="auto"/>
      </w:divBdr>
    </w:div>
    <w:div w:id="271666751">
      <w:bodyDiv w:val="1"/>
      <w:marLeft w:val="0"/>
      <w:marRight w:val="0"/>
      <w:marTop w:val="0"/>
      <w:marBottom w:val="0"/>
      <w:divBdr>
        <w:top w:val="none" w:sz="0" w:space="0" w:color="auto"/>
        <w:left w:val="none" w:sz="0" w:space="0" w:color="auto"/>
        <w:bottom w:val="none" w:sz="0" w:space="0" w:color="auto"/>
        <w:right w:val="none" w:sz="0" w:space="0" w:color="auto"/>
      </w:divBdr>
    </w:div>
    <w:div w:id="474838561">
      <w:bodyDiv w:val="1"/>
      <w:marLeft w:val="0"/>
      <w:marRight w:val="0"/>
      <w:marTop w:val="0"/>
      <w:marBottom w:val="0"/>
      <w:divBdr>
        <w:top w:val="none" w:sz="0" w:space="0" w:color="auto"/>
        <w:left w:val="none" w:sz="0" w:space="0" w:color="auto"/>
        <w:bottom w:val="none" w:sz="0" w:space="0" w:color="auto"/>
        <w:right w:val="none" w:sz="0" w:space="0" w:color="auto"/>
      </w:divBdr>
    </w:div>
    <w:div w:id="576789878">
      <w:bodyDiv w:val="1"/>
      <w:marLeft w:val="0"/>
      <w:marRight w:val="0"/>
      <w:marTop w:val="0"/>
      <w:marBottom w:val="0"/>
      <w:divBdr>
        <w:top w:val="none" w:sz="0" w:space="0" w:color="auto"/>
        <w:left w:val="none" w:sz="0" w:space="0" w:color="auto"/>
        <w:bottom w:val="none" w:sz="0" w:space="0" w:color="auto"/>
        <w:right w:val="none" w:sz="0" w:space="0" w:color="auto"/>
      </w:divBdr>
    </w:div>
    <w:div w:id="789979360">
      <w:bodyDiv w:val="1"/>
      <w:marLeft w:val="0"/>
      <w:marRight w:val="0"/>
      <w:marTop w:val="0"/>
      <w:marBottom w:val="0"/>
      <w:divBdr>
        <w:top w:val="none" w:sz="0" w:space="0" w:color="auto"/>
        <w:left w:val="none" w:sz="0" w:space="0" w:color="auto"/>
        <w:bottom w:val="none" w:sz="0" w:space="0" w:color="auto"/>
        <w:right w:val="none" w:sz="0" w:space="0" w:color="auto"/>
      </w:divBdr>
    </w:div>
    <w:div w:id="1552499075">
      <w:bodyDiv w:val="1"/>
      <w:marLeft w:val="0"/>
      <w:marRight w:val="0"/>
      <w:marTop w:val="0"/>
      <w:marBottom w:val="0"/>
      <w:divBdr>
        <w:top w:val="none" w:sz="0" w:space="0" w:color="auto"/>
        <w:left w:val="none" w:sz="0" w:space="0" w:color="auto"/>
        <w:bottom w:val="none" w:sz="0" w:space="0" w:color="auto"/>
        <w:right w:val="none" w:sz="0" w:space="0" w:color="auto"/>
      </w:divBdr>
    </w:div>
    <w:div w:id="202258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8" ma:contentTypeDescription="Create a new document." ma:contentTypeScope="" ma:versionID="20009e19019ebaaf2facb604834848c8">
  <xsd:schema xmlns:xsd="http://www.w3.org/2001/XMLSchema" xmlns:xs="http://www.w3.org/2001/XMLSchema" xmlns:p="http://schemas.microsoft.com/office/2006/metadata/properties" xmlns:ns2="f8e34c08-0551-4c5c-a260-59439d7e05e6" targetNamespace="http://schemas.microsoft.com/office/2006/metadata/properties" ma:root="true" ma:fieldsID="562fe939b1f3280b1bd3fdf25ac0a806" ns2:_="">
    <xsd:import namespace="f8e34c08-0551-4c5c-a260-59439d7e0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34c08-0551-4c5c-a260-59439d7e0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3BEF6B-8BE4-476A-8C78-03AB383FAC3E}">
  <ds:schemaRefs>
    <ds:schemaRef ds:uri="http://schemas.microsoft.com/office/infopath/2007/PartnerControls"/>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7613453e-b664-42a9-81b9-958644d46fda"/>
    <ds:schemaRef ds:uri="http://schemas.openxmlformats.org/package/2006/metadata/core-properties"/>
    <ds:schemaRef ds:uri="d48df407-15be-4779-84ef-114d0147cf1c"/>
    <ds:schemaRef ds:uri="http://purl.org/dc/dcmitype/"/>
  </ds:schemaRefs>
</ds:datastoreItem>
</file>

<file path=customXml/itemProps2.xml><?xml version="1.0" encoding="utf-8"?>
<ds:datastoreItem xmlns:ds="http://schemas.openxmlformats.org/officeDocument/2006/customXml" ds:itemID="{D49D6099-2177-42FF-8BAD-FAAE9AE1B4DF}">
  <ds:schemaRefs>
    <ds:schemaRef ds:uri="http://schemas.microsoft.com/sharepoint/v3/contenttype/forms"/>
  </ds:schemaRefs>
</ds:datastoreItem>
</file>

<file path=customXml/itemProps3.xml><?xml version="1.0" encoding="utf-8"?>
<ds:datastoreItem xmlns:ds="http://schemas.openxmlformats.org/officeDocument/2006/customXml" ds:itemID="{C15C6796-DEC4-409F-972A-1B8642DC621B}">
  <ds:schemaRefs>
    <ds:schemaRef ds:uri="http://schemas.openxmlformats.org/officeDocument/2006/bibliography"/>
  </ds:schemaRefs>
</ds:datastoreItem>
</file>

<file path=customXml/itemProps4.xml><?xml version="1.0" encoding="utf-8"?>
<ds:datastoreItem xmlns:ds="http://schemas.openxmlformats.org/officeDocument/2006/customXml" ds:itemID="{B5EAEE47-C70B-4F81-8B7E-2177DC3C9775}"/>
</file>

<file path=docProps/app.xml><?xml version="1.0" encoding="utf-8"?>
<Properties xmlns="http://schemas.openxmlformats.org/officeDocument/2006/extended-properties" xmlns:vt="http://schemas.openxmlformats.org/officeDocument/2006/docPropsVTypes">
  <Template>Normal.dotm</Template>
  <TotalTime>0</TotalTime>
  <Pages>7</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Links>
    <vt:vector size="60" baseType="variant">
      <vt:variant>
        <vt:i4>1114162</vt:i4>
      </vt:variant>
      <vt:variant>
        <vt:i4>56</vt:i4>
      </vt:variant>
      <vt:variant>
        <vt:i4>0</vt:i4>
      </vt:variant>
      <vt:variant>
        <vt:i4>5</vt:i4>
      </vt:variant>
      <vt:variant>
        <vt:lpwstr/>
      </vt:variant>
      <vt:variant>
        <vt:lpwstr>_Toc185854321</vt:lpwstr>
      </vt:variant>
      <vt:variant>
        <vt:i4>1114162</vt:i4>
      </vt:variant>
      <vt:variant>
        <vt:i4>50</vt:i4>
      </vt:variant>
      <vt:variant>
        <vt:i4>0</vt:i4>
      </vt:variant>
      <vt:variant>
        <vt:i4>5</vt:i4>
      </vt:variant>
      <vt:variant>
        <vt:lpwstr/>
      </vt:variant>
      <vt:variant>
        <vt:lpwstr>_Toc185854320</vt:lpwstr>
      </vt:variant>
      <vt:variant>
        <vt:i4>1179698</vt:i4>
      </vt:variant>
      <vt:variant>
        <vt:i4>44</vt:i4>
      </vt:variant>
      <vt:variant>
        <vt:i4>0</vt:i4>
      </vt:variant>
      <vt:variant>
        <vt:i4>5</vt:i4>
      </vt:variant>
      <vt:variant>
        <vt:lpwstr/>
      </vt:variant>
      <vt:variant>
        <vt:lpwstr>_Toc185854319</vt:lpwstr>
      </vt:variant>
      <vt:variant>
        <vt:i4>1179698</vt:i4>
      </vt:variant>
      <vt:variant>
        <vt:i4>38</vt:i4>
      </vt:variant>
      <vt:variant>
        <vt:i4>0</vt:i4>
      </vt:variant>
      <vt:variant>
        <vt:i4>5</vt:i4>
      </vt:variant>
      <vt:variant>
        <vt:lpwstr/>
      </vt:variant>
      <vt:variant>
        <vt:lpwstr>_Toc185854318</vt:lpwstr>
      </vt:variant>
      <vt:variant>
        <vt:i4>1179698</vt:i4>
      </vt:variant>
      <vt:variant>
        <vt:i4>32</vt:i4>
      </vt:variant>
      <vt:variant>
        <vt:i4>0</vt:i4>
      </vt:variant>
      <vt:variant>
        <vt:i4>5</vt:i4>
      </vt:variant>
      <vt:variant>
        <vt:lpwstr/>
      </vt:variant>
      <vt:variant>
        <vt:lpwstr>_Toc185854317</vt:lpwstr>
      </vt:variant>
      <vt:variant>
        <vt:i4>1179698</vt:i4>
      </vt:variant>
      <vt:variant>
        <vt:i4>26</vt:i4>
      </vt:variant>
      <vt:variant>
        <vt:i4>0</vt:i4>
      </vt:variant>
      <vt:variant>
        <vt:i4>5</vt:i4>
      </vt:variant>
      <vt:variant>
        <vt:lpwstr/>
      </vt:variant>
      <vt:variant>
        <vt:lpwstr>_Toc185854316</vt:lpwstr>
      </vt:variant>
      <vt:variant>
        <vt:i4>1179698</vt:i4>
      </vt:variant>
      <vt:variant>
        <vt:i4>20</vt:i4>
      </vt:variant>
      <vt:variant>
        <vt:i4>0</vt:i4>
      </vt:variant>
      <vt:variant>
        <vt:i4>5</vt:i4>
      </vt:variant>
      <vt:variant>
        <vt:lpwstr/>
      </vt:variant>
      <vt:variant>
        <vt:lpwstr>_Toc185854315</vt:lpwstr>
      </vt:variant>
      <vt:variant>
        <vt:i4>1179698</vt:i4>
      </vt:variant>
      <vt:variant>
        <vt:i4>14</vt:i4>
      </vt:variant>
      <vt:variant>
        <vt:i4>0</vt:i4>
      </vt:variant>
      <vt:variant>
        <vt:i4>5</vt:i4>
      </vt:variant>
      <vt:variant>
        <vt:lpwstr/>
      </vt:variant>
      <vt:variant>
        <vt:lpwstr>_Toc185854314</vt:lpwstr>
      </vt:variant>
      <vt:variant>
        <vt:i4>1179698</vt:i4>
      </vt:variant>
      <vt:variant>
        <vt:i4>8</vt:i4>
      </vt:variant>
      <vt:variant>
        <vt:i4>0</vt:i4>
      </vt:variant>
      <vt:variant>
        <vt:i4>5</vt:i4>
      </vt:variant>
      <vt:variant>
        <vt:lpwstr/>
      </vt:variant>
      <vt:variant>
        <vt:lpwstr>_Toc185854313</vt:lpwstr>
      </vt:variant>
      <vt:variant>
        <vt:i4>1179698</vt:i4>
      </vt:variant>
      <vt:variant>
        <vt:i4>2</vt:i4>
      </vt:variant>
      <vt:variant>
        <vt:i4>0</vt:i4>
      </vt:variant>
      <vt:variant>
        <vt:i4>5</vt:i4>
      </vt:variant>
      <vt:variant>
        <vt:lpwstr/>
      </vt:variant>
      <vt:variant>
        <vt:lpwstr>_Toc185854312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Tùng</dc:creator>
  <cp:keywords/>
  <dc:description/>
  <cp:lastModifiedBy>Nguyen Thu Huong 20210423</cp:lastModifiedBy>
  <cp:revision>2</cp:revision>
  <cp:lastPrinted>2024-12-02T07:12:00Z</cp:lastPrinted>
  <dcterms:created xsi:type="dcterms:W3CDTF">2024-12-23T07:02:00Z</dcterms:created>
  <dcterms:modified xsi:type="dcterms:W3CDTF">2024-12-23T07:02:00Z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ies>
</file>